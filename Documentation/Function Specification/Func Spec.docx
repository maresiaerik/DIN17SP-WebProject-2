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245967" w14:textId="585D453B" w:rsidR="00ED2D20" w:rsidRDefault="00AB18C8" w:rsidP="3A681BF1">
      <w:pPr>
        <w:pStyle w:val="Title"/>
        <w:rPr>
          <w:rFonts w:ascii="Book Antiqua" w:hAnsi="Book Antiqua"/>
          <w:sz w:val="52"/>
          <w:szCs w:val="52"/>
        </w:rPr>
      </w:pPr>
      <w:r>
        <w:rPr>
          <w:rFonts w:ascii="Book Antiqua" w:hAnsi="Book Antiqua"/>
          <w:i/>
          <w:iCs/>
          <w:color w:val="000000" w:themeColor="text1"/>
          <w:sz w:val="52"/>
          <w:szCs w:val="52"/>
        </w:rPr>
        <w:t>Egg Hunt</w:t>
      </w:r>
    </w:p>
    <w:p w14:paraId="672A6659" w14:textId="77777777" w:rsidR="00ED2D20" w:rsidRDefault="00ED2D20">
      <w:pPr>
        <w:pStyle w:val="Title"/>
        <w:rPr>
          <w:rFonts w:ascii="Book Antiqua" w:hAnsi="Book Antiqua"/>
          <w:sz w:val="52"/>
        </w:rPr>
      </w:pPr>
    </w:p>
    <w:p w14:paraId="3EC1F1E3" w14:textId="77777777" w:rsidR="00ED2D20" w:rsidRDefault="3A681BF1" w:rsidP="3A681BF1">
      <w:pPr>
        <w:pStyle w:val="Title"/>
        <w:rPr>
          <w:rFonts w:ascii="Book Antiqua" w:hAnsi="Book Antiqua"/>
          <w:sz w:val="52"/>
          <w:szCs w:val="52"/>
        </w:rPr>
      </w:pPr>
      <w:r w:rsidRPr="3A681BF1">
        <w:rPr>
          <w:rFonts w:ascii="Book Antiqua" w:hAnsi="Book Antiqua"/>
          <w:sz w:val="52"/>
          <w:szCs w:val="52"/>
        </w:rPr>
        <w:t>Functional Specifications</w:t>
      </w:r>
    </w:p>
    <w:p w14:paraId="01646AA4" w14:textId="29CAA9AE" w:rsidR="00ED2D20" w:rsidRDefault="3A681BF1" w:rsidP="3A681BF1">
      <w:pPr>
        <w:pStyle w:val="Title-Revision"/>
        <w:rPr>
          <w:rFonts w:ascii="Book Antiqua" w:hAnsi="Book Antiqua"/>
        </w:rPr>
      </w:pPr>
      <w:r w:rsidRPr="3A681BF1">
        <w:rPr>
          <w:rFonts w:ascii="Book Antiqua" w:hAnsi="Book Antiqua"/>
        </w:rPr>
        <w:t xml:space="preserve">Version: </w:t>
      </w:r>
      <w:r w:rsidR="00E15DDA">
        <w:rPr>
          <w:rFonts w:ascii="Book Antiqua" w:hAnsi="Book Antiqua"/>
        </w:rPr>
        <w:t>1.0</w:t>
      </w:r>
      <w:bookmarkStart w:id="0" w:name="_GoBack"/>
      <w:bookmarkEnd w:id="0"/>
    </w:p>
    <w:p w14:paraId="161E94D9" w14:textId="5594FB2D" w:rsidR="00ED2D20" w:rsidRDefault="3A681BF1" w:rsidP="3A681BF1">
      <w:pPr>
        <w:pStyle w:val="Title-Date"/>
        <w:rPr>
          <w:rFonts w:ascii="Book Antiqua" w:hAnsi="Book Antiqua"/>
        </w:rPr>
      </w:pPr>
      <w:r w:rsidRPr="3A681BF1">
        <w:rPr>
          <w:rFonts w:ascii="Book Antiqua" w:hAnsi="Book Antiqua"/>
        </w:rPr>
        <w:t>&lt;</w:t>
      </w:r>
      <w:r w:rsidR="00AB18C8" w:rsidRPr="00AB18C8">
        <w:rPr>
          <w:rFonts w:ascii="Book Antiqua" w:hAnsi="Book Antiqua"/>
          <w:i/>
          <w:iCs/>
          <w:color w:val="000000" w:themeColor="text1"/>
        </w:rPr>
        <w:t>25.03.2018</w:t>
      </w:r>
      <w:r w:rsidRPr="3A681BF1">
        <w:rPr>
          <w:rFonts w:ascii="Book Antiqua" w:hAnsi="Book Antiqua"/>
        </w:rPr>
        <w:t>&gt;</w:t>
      </w:r>
    </w:p>
    <w:p w14:paraId="0A37501D" w14:textId="77777777" w:rsidR="00ED2D20" w:rsidRDefault="00ED2D20">
      <w:pPr>
        <w:jc w:val="center"/>
        <w:rPr>
          <w:rFonts w:ascii="Arial" w:hAnsi="Arial"/>
          <w:b/>
          <w:sz w:val="24"/>
        </w:rPr>
      </w:pPr>
    </w:p>
    <w:p w14:paraId="39D60218" w14:textId="265389AB" w:rsidR="00ED2D20" w:rsidRPr="00BF49A5" w:rsidRDefault="3A681BF1" w:rsidP="3A681BF1">
      <w:pPr>
        <w:jc w:val="center"/>
        <w:rPr>
          <w:rFonts w:ascii="Arial" w:hAnsi="Arial"/>
          <w:b/>
          <w:bCs/>
          <w:color w:val="0070C0"/>
          <w:sz w:val="28"/>
          <w:szCs w:val="28"/>
        </w:rPr>
      </w:pPr>
      <w:r w:rsidRPr="3A681BF1">
        <w:rPr>
          <w:rFonts w:ascii="Arial" w:hAnsi="Arial"/>
          <w:b/>
          <w:bCs/>
          <w:sz w:val="24"/>
          <w:szCs w:val="24"/>
        </w:rPr>
        <w:t>Prepared by</w:t>
      </w:r>
      <w:r w:rsidRPr="3A681BF1">
        <w:rPr>
          <w:rFonts w:ascii="Arial" w:hAnsi="Arial"/>
          <w:b/>
          <w:bCs/>
          <w:sz w:val="28"/>
          <w:szCs w:val="28"/>
        </w:rPr>
        <w:t xml:space="preserve">: </w:t>
      </w:r>
      <w:r w:rsidR="00AB18C8">
        <w:rPr>
          <w:rFonts w:ascii="Arial" w:hAnsi="Arial"/>
          <w:b/>
          <w:bCs/>
          <w:sz w:val="28"/>
          <w:szCs w:val="28"/>
        </w:rPr>
        <w:t>Florian Brandsma, Jaakko Lankila, Erik Maresia</w:t>
      </w:r>
    </w:p>
    <w:p w14:paraId="445B870F" w14:textId="77777777" w:rsidR="00ED2D20" w:rsidRDefault="00ED2D20">
      <w:pPr>
        <w:pStyle w:val="Heading1-FormatOnly"/>
        <w:numPr>
          <w:ilvl w:val="0"/>
          <w:numId w:val="0"/>
        </w:numPr>
        <w:rPr>
          <w:rFonts w:ascii="Book Antiqua" w:hAnsi="Book Antiqua"/>
          <w:b w:val="0"/>
          <w:bCs w:val="0"/>
        </w:rPr>
      </w:pPr>
      <w:r>
        <w:rPr>
          <w:rFonts w:ascii="Book Antiqua" w:hAnsi="Book Antiqua"/>
          <w:b w:val="0"/>
          <w:bCs w:val="0"/>
        </w:rPr>
        <w:lastRenderedPageBreak/>
        <w:t>Revision Chart</w:t>
      </w:r>
    </w:p>
    <w:p w14:paraId="4517C52C" w14:textId="77777777" w:rsidR="00ED2D20" w:rsidRDefault="3A681BF1">
      <w:pPr>
        <w:pStyle w:val="Comment0"/>
      </w:pPr>
      <w:r>
        <w:t xml:space="preserve">This chart contains a history of this document’s revisions. The entries below are provided solely for illustration purposes. Those entries should be deleted until the revision/s they refer to have actually been created. </w:t>
      </w:r>
    </w:p>
    <w:p w14:paraId="30C02AA6" w14:textId="77777777" w:rsidR="00ED2D20" w:rsidRDefault="3A681BF1">
      <w:pPr>
        <w:pStyle w:val="Comment0"/>
      </w:pPr>
      <w:r>
        <w:t>The document itself should be stored in revision control, and a brief description of each version should be entered in the Revision Control System. A brief description can be repeated in this section. Revisions need not be described elsewhere in the document, unless they explain the document.</w:t>
      </w:r>
    </w:p>
    <w:p w14:paraId="29D6B04F" w14:textId="77777777" w:rsidR="00ED2D20" w:rsidRDefault="00ED2D20">
      <w:pPr>
        <w:pStyle w:val="Comment0"/>
      </w:pPr>
      <w:r>
        <w:t xml:space="preserve"> </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18"/>
        <w:gridCol w:w="1800"/>
        <w:gridCol w:w="3672"/>
        <w:gridCol w:w="1566"/>
      </w:tblGrid>
      <w:tr w:rsidR="00ED2D20" w14:paraId="60B3C826" w14:textId="77777777" w:rsidTr="479CD846">
        <w:trPr>
          <w:cantSplit/>
          <w:tblHeader/>
        </w:trPr>
        <w:tc>
          <w:tcPr>
            <w:tcW w:w="1818" w:type="dxa"/>
            <w:tcBorders>
              <w:top w:val="single" w:sz="12" w:space="0" w:color="auto"/>
              <w:left w:val="single" w:sz="12" w:space="0" w:color="auto"/>
              <w:bottom w:val="single" w:sz="6" w:space="0" w:color="auto"/>
              <w:right w:val="single" w:sz="6" w:space="0" w:color="auto"/>
            </w:tcBorders>
            <w:shd w:val="clear" w:color="auto" w:fill="auto"/>
          </w:tcPr>
          <w:p w14:paraId="6B814A1E" w14:textId="77777777" w:rsidR="00ED2D20" w:rsidRDefault="3A681BF1" w:rsidP="3A681BF1">
            <w:pPr>
              <w:pStyle w:val="Table-ColHead"/>
              <w:rPr>
                <w:rFonts w:ascii="Verdana" w:hAnsi="Verdana"/>
                <w:sz w:val="16"/>
                <w:szCs w:val="16"/>
              </w:rPr>
            </w:pPr>
            <w:r w:rsidRPr="3A681BF1">
              <w:rPr>
                <w:rFonts w:ascii="Verdana" w:hAnsi="Verdana"/>
                <w:sz w:val="16"/>
                <w:szCs w:val="16"/>
              </w:rPr>
              <w:t>Version</w:t>
            </w:r>
          </w:p>
        </w:tc>
        <w:tc>
          <w:tcPr>
            <w:tcW w:w="1800" w:type="dxa"/>
            <w:tcBorders>
              <w:top w:val="single" w:sz="12" w:space="0" w:color="auto"/>
              <w:left w:val="single" w:sz="6" w:space="0" w:color="auto"/>
              <w:bottom w:val="single" w:sz="6" w:space="0" w:color="auto"/>
              <w:right w:val="single" w:sz="6" w:space="0" w:color="auto"/>
            </w:tcBorders>
            <w:shd w:val="clear" w:color="auto" w:fill="auto"/>
          </w:tcPr>
          <w:p w14:paraId="218F3F0A" w14:textId="77777777" w:rsidR="00ED2D20" w:rsidRDefault="3A681BF1" w:rsidP="3A681BF1">
            <w:pPr>
              <w:pStyle w:val="Table-ColHead"/>
              <w:rPr>
                <w:rFonts w:ascii="Verdana" w:hAnsi="Verdana"/>
                <w:sz w:val="16"/>
                <w:szCs w:val="16"/>
              </w:rPr>
            </w:pPr>
            <w:r w:rsidRPr="3A681BF1">
              <w:rPr>
                <w:rFonts w:ascii="Verdana" w:hAnsi="Verdana"/>
                <w:sz w:val="16"/>
                <w:szCs w:val="16"/>
              </w:rPr>
              <w:t>Primary Author(s)</w:t>
            </w:r>
          </w:p>
        </w:tc>
        <w:tc>
          <w:tcPr>
            <w:tcW w:w="3672" w:type="dxa"/>
            <w:tcBorders>
              <w:top w:val="single" w:sz="12" w:space="0" w:color="auto"/>
              <w:left w:val="single" w:sz="6" w:space="0" w:color="auto"/>
              <w:bottom w:val="single" w:sz="6" w:space="0" w:color="auto"/>
              <w:right w:val="single" w:sz="6" w:space="0" w:color="auto"/>
            </w:tcBorders>
            <w:shd w:val="clear" w:color="auto" w:fill="auto"/>
          </w:tcPr>
          <w:p w14:paraId="43E50D64" w14:textId="77777777" w:rsidR="00ED2D20" w:rsidRDefault="3A681BF1" w:rsidP="3A681BF1">
            <w:pPr>
              <w:pStyle w:val="Table-ColHead"/>
              <w:rPr>
                <w:rFonts w:ascii="Verdana" w:hAnsi="Verdana"/>
                <w:sz w:val="16"/>
                <w:szCs w:val="16"/>
              </w:rPr>
            </w:pPr>
            <w:r w:rsidRPr="3A681BF1">
              <w:rPr>
                <w:rFonts w:ascii="Verdana" w:hAnsi="Verdana"/>
                <w:sz w:val="16"/>
                <w:szCs w:val="16"/>
              </w:rPr>
              <w:t>Description of Version</w:t>
            </w:r>
          </w:p>
        </w:tc>
        <w:tc>
          <w:tcPr>
            <w:tcW w:w="1566" w:type="dxa"/>
            <w:tcBorders>
              <w:top w:val="single" w:sz="12" w:space="0" w:color="auto"/>
              <w:left w:val="single" w:sz="6" w:space="0" w:color="auto"/>
              <w:bottom w:val="single" w:sz="6" w:space="0" w:color="auto"/>
              <w:right w:val="single" w:sz="12" w:space="0" w:color="auto"/>
            </w:tcBorders>
            <w:shd w:val="clear" w:color="auto" w:fill="auto"/>
          </w:tcPr>
          <w:p w14:paraId="6B03DF56" w14:textId="77777777" w:rsidR="00ED2D20" w:rsidRDefault="3A681BF1" w:rsidP="3A681BF1">
            <w:pPr>
              <w:pStyle w:val="Table-ColHead"/>
              <w:rPr>
                <w:rFonts w:ascii="Verdana" w:hAnsi="Verdana"/>
                <w:sz w:val="16"/>
                <w:szCs w:val="16"/>
              </w:rPr>
            </w:pPr>
            <w:r w:rsidRPr="3A681BF1">
              <w:rPr>
                <w:rFonts w:ascii="Verdana" w:hAnsi="Verdana"/>
                <w:sz w:val="16"/>
                <w:szCs w:val="16"/>
              </w:rPr>
              <w:t>Date Completed</w:t>
            </w:r>
          </w:p>
        </w:tc>
      </w:tr>
      <w:tr w:rsidR="00ED2D20" w14:paraId="0BD3E371" w14:textId="77777777" w:rsidTr="479CD846">
        <w:trPr>
          <w:cantSplit/>
        </w:trPr>
        <w:tc>
          <w:tcPr>
            <w:tcW w:w="1818" w:type="dxa"/>
            <w:tcBorders>
              <w:top w:val="nil"/>
              <w:left w:val="single" w:sz="12" w:space="0" w:color="auto"/>
              <w:bottom w:val="single" w:sz="6" w:space="0" w:color="auto"/>
              <w:right w:val="single" w:sz="6" w:space="0" w:color="auto"/>
            </w:tcBorders>
          </w:tcPr>
          <w:p w14:paraId="44635C0A" w14:textId="77777777" w:rsidR="00ED2D20" w:rsidRDefault="3A681BF1" w:rsidP="3A681BF1">
            <w:pPr>
              <w:pStyle w:val="Table-Text"/>
              <w:rPr>
                <w:i/>
                <w:iCs/>
                <w:color w:val="000080"/>
                <w:sz w:val="18"/>
                <w:szCs w:val="18"/>
              </w:rPr>
            </w:pPr>
            <w:r w:rsidRPr="3A681BF1">
              <w:rPr>
                <w:i/>
                <w:iCs/>
                <w:color w:val="000080"/>
                <w:sz w:val="18"/>
                <w:szCs w:val="18"/>
              </w:rPr>
              <w:t>Draft</w:t>
            </w:r>
          </w:p>
        </w:tc>
        <w:tc>
          <w:tcPr>
            <w:tcW w:w="1800" w:type="dxa"/>
            <w:tcBorders>
              <w:top w:val="nil"/>
              <w:left w:val="single" w:sz="6" w:space="0" w:color="auto"/>
              <w:bottom w:val="single" w:sz="6" w:space="0" w:color="auto"/>
              <w:right w:val="single" w:sz="6" w:space="0" w:color="auto"/>
            </w:tcBorders>
          </w:tcPr>
          <w:p w14:paraId="4CEA7857" w14:textId="77777777" w:rsidR="00ED2D20" w:rsidRDefault="479CD846" w:rsidP="479CD846">
            <w:pPr>
              <w:pStyle w:val="Table-Text"/>
              <w:rPr>
                <w:sz w:val="18"/>
                <w:szCs w:val="18"/>
              </w:rPr>
            </w:pPr>
            <w:r w:rsidRPr="479CD846">
              <w:rPr>
                <w:sz w:val="18"/>
                <w:szCs w:val="18"/>
              </w:rPr>
              <w:t>Veijo Väisänen</w:t>
            </w:r>
          </w:p>
        </w:tc>
        <w:tc>
          <w:tcPr>
            <w:tcW w:w="3672" w:type="dxa"/>
            <w:tcBorders>
              <w:top w:val="nil"/>
              <w:left w:val="single" w:sz="6" w:space="0" w:color="auto"/>
              <w:bottom w:val="single" w:sz="6" w:space="0" w:color="auto"/>
              <w:right w:val="single" w:sz="6" w:space="0" w:color="auto"/>
            </w:tcBorders>
          </w:tcPr>
          <w:p w14:paraId="61F25291" w14:textId="77777777" w:rsidR="00ED2D20" w:rsidRDefault="3A681BF1" w:rsidP="3A681BF1">
            <w:pPr>
              <w:pStyle w:val="Table-Text"/>
              <w:rPr>
                <w:sz w:val="18"/>
                <w:szCs w:val="18"/>
              </w:rPr>
            </w:pPr>
            <w:r w:rsidRPr="3A681BF1">
              <w:rPr>
                <w:sz w:val="18"/>
                <w:szCs w:val="18"/>
              </w:rPr>
              <w:t>Initial draft created for distribution and review comments</w:t>
            </w:r>
          </w:p>
        </w:tc>
        <w:tc>
          <w:tcPr>
            <w:tcW w:w="1566" w:type="dxa"/>
            <w:tcBorders>
              <w:top w:val="nil"/>
              <w:left w:val="single" w:sz="6" w:space="0" w:color="auto"/>
              <w:bottom w:val="single" w:sz="6" w:space="0" w:color="auto"/>
              <w:right w:val="single" w:sz="12" w:space="0" w:color="auto"/>
            </w:tcBorders>
          </w:tcPr>
          <w:p w14:paraId="278CB8D0" w14:textId="77777777" w:rsidR="00ED2D20" w:rsidRDefault="479CD846" w:rsidP="479CD846">
            <w:pPr>
              <w:pStyle w:val="Table-Text"/>
              <w:rPr>
                <w:sz w:val="18"/>
                <w:szCs w:val="18"/>
              </w:rPr>
            </w:pPr>
            <w:r w:rsidRPr="479CD846">
              <w:rPr>
                <w:sz w:val="18"/>
                <w:szCs w:val="18"/>
              </w:rPr>
              <w:t>21.1.2016</w:t>
            </w:r>
          </w:p>
        </w:tc>
      </w:tr>
      <w:tr w:rsidR="00ED2D20" w14:paraId="47BBCFE0" w14:textId="77777777" w:rsidTr="479CD846">
        <w:trPr>
          <w:cantSplit/>
        </w:trPr>
        <w:tc>
          <w:tcPr>
            <w:tcW w:w="1818" w:type="dxa"/>
            <w:tcBorders>
              <w:top w:val="nil"/>
              <w:left w:val="single" w:sz="12" w:space="0" w:color="auto"/>
              <w:bottom w:val="single" w:sz="6" w:space="0" w:color="auto"/>
              <w:right w:val="single" w:sz="6" w:space="0" w:color="auto"/>
            </w:tcBorders>
          </w:tcPr>
          <w:p w14:paraId="1EB14D69" w14:textId="77777777" w:rsidR="00ED2D20" w:rsidRDefault="3A681BF1" w:rsidP="3A681BF1">
            <w:pPr>
              <w:pStyle w:val="Table-Text"/>
              <w:rPr>
                <w:i/>
                <w:iCs/>
                <w:color w:val="000080"/>
                <w:sz w:val="18"/>
                <w:szCs w:val="18"/>
              </w:rPr>
            </w:pPr>
            <w:r w:rsidRPr="3A681BF1">
              <w:rPr>
                <w:i/>
                <w:iCs/>
                <w:color w:val="000080"/>
                <w:sz w:val="18"/>
                <w:szCs w:val="18"/>
              </w:rPr>
              <w:t>Preliminary</w:t>
            </w:r>
          </w:p>
        </w:tc>
        <w:tc>
          <w:tcPr>
            <w:tcW w:w="1800" w:type="dxa"/>
            <w:tcBorders>
              <w:top w:val="nil"/>
              <w:left w:val="single" w:sz="6" w:space="0" w:color="auto"/>
              <w:bottom w:val="single" w:sz="6" w:space="0" w:color="auto"/>
              <w:right w:val="single" w:sz="6" w:space="0" w:color="auto"/>
            </w:tcBorders>
          </w:tcPr>
          <w:p w14:paraId="45C24CD8" w14:textId="77777777" w:rsidR="00ED2D20" w:rsidRDefault="479CD846" w:rsidP="479CD846">
            <w:pPr>
              <w:pStyle w:val="Table-Text"/>
              <w:rPr>
                <w:sz w:val="18"/>
                <w:szCs w:val="18"/>
              </w:rPr>
            </w:pPr>
            <w:r w:rsidRPr="479CD846">
              <w:rPr>
                <w:sz w:val="18"/>
                <w:szCs w:val="18"/>
              </w:rPr>
              <w:t>Veijo Väisänen</w:t>
            </w:r>
          </w:p>
        </w:tc>
        <w:tc>
          <w:tcPr>
            <w:tcW w:w="3672" w:type="dxa"/>
            <w:tcBorders>
              <w:top w:val="nil"/>
              <w:left w:val="single" w:sz="6" w:space="0" w:color="auto"/>
              <w:bottom w:val="single" w:sz="6" w:space="0" w:color="auto"/>
              <w:right w:val="single" w:sz="6" w:space="0" w:color="auto"/>
            </w:tcBorders>
          </w:tcPr>
          <w:p w14:paraId="1C916E75" w14:textId="77777777" w:rsidR="00ED2D20" w:rsidRDefault="3A681BF1" w:rsidP="3A681BF1">
            <w:pPr>
              <w:pStyle w:val="Table-Text"/>
              <w:rPr>
                <w:sz w:val="18"/>
                <w:szCs w:val="18"/>
              </w:rPr>
            </w:pPr>
            <w:r w:rsidRPr="3A681BF1">
              <w:rPr>
                <w:sz w:val="18"/>
                <w:szCs w:val="18"/>
              </w:rPr>
              <w:t>Second draft incorporating initial review comments, distributed for final review</w:t>
            </w:r>
          </w:p>
        </w:tc>
        <w:tc>
          <w:tcPr>
            <w:tcW w:w="1566" w:type="dxa"/>
            <w:tcBorders>
              <w:top w:val="nil"/>
              <w:left w:val="single" w:sz="6" w:space="0" w:color="auto"/>
              <w:bottom w:val="single" w:sz="6" w:space="0" w:color="auto"/>
              <w:right w:val="single" w:sz="12" w:space="0" w:color="auto"/>
            </w:tcBorders>
          </w:tcPr>
          <w:p w14:paraId="4339262C" w14:textId="77777777" w:rsidR="00ED2D20" w:rsidRDefault="479CD846" w:rsidP="479CD846">
            <w:pPr>
              <w:pStyle w:val="Table-Text"/>
              <w:rPr>
                <w:sz w:val="18"/>
                <w:szCs w:val="18"/>
              </w:rPr>
            </w:pPr>
            <w:r w:rsidRPr="479CD846">
              <w:rPr>
                <w:sz w:val="18"/>
                <w:szCs w:val="18"/>
              </w:rPr>
              <w:t>12.2.2016</w:t>
            </w:r>
          </w:p>
        </w:tc>
      </w:tr>
      <w:tr w:rsidR="00ED2D20" w14:paraId="7FFC5938" w14:textId="77777777" w:rsidTr="479CD846">
        <w:trPr>
          <w:cantSplit/>
        </w:trPr>
        <w:tc>
          <w:tcPr>
            <w:tcW w:w="1818" w:type="dxa"/>
            <w:tcBorders>
              <w:top w:val="nil"/>
              <w:left w:val="single" w:sz="12" w:space="0" w:color="auto"/>
              <w:bottom w:val="single" w:sz="6" w:space="0" w:color="auto"/>
              <w:right w:val="single" w:sz="6" w:space="0" w:color="auto"/>
            </w:tcBorders>
          </w:tcPr>
          <w:p w14:paraId="71F69D33" w14:textId="77777777" w:rsidR="00ED2D20" w:rsidRDefault="3A681BF1" w:rsidP="3A681BF1">
            <w:pPr>
              <w:pStyle w:val="Table-Text"/>
              <w:rPr>
                <w:i/>
                <w:iCs/>
                <w:color w:val="000080"/>
                <w:sz w:val="18"/>
                <w:szCs w:val="18"/>
              </w:rPr>
            </w:pPr>
            <w:r w:rsidRPr="3A681BF1">
              <w:rPr>
                <w:i/>
                <w:iCs/>
                <w:color w:val="000080"/>
                <w:sz w:val="18"/>
                <w:szCs w:val="18"/>
              </w:rPr>
              <w:t>Final</w:t>
            </w:r>
          </w:p>
        </w:tc>
        <w:tc>
          <w:tcPr>
            <w:tcW w:w="1800" w:type="dxa"/>
            <w:tcBorders>
              <w:top w:val="nil"/>
              <w:left w:val="single" w:sz="6" w:space="0" w:color="auto"/>
              <w:bottom w:val="single" w:sz="6" w:space="0" w:color="auto"/>
              <w:right w:val="single" w:sz="6" w:space="0" w:color="auto"/>
            </w:tcBorders>
          </w:tcPr>
          <w:p w14:paraId="6F36ADFD" w14:textId="77777777" w:rsidR="00ED2D20" w:rsidRDefault="479CD846" w:rsidP="479CD846">
            <w:pPr>
              <w:pStyle w:val="Table-Text"/>
              <w:rPr>
                <w:sz w:val="18"/>
                <w:szCs w:val="18"/>
              </w:rPr>
            </w:pPr>
            <w:r w:rsidRPr="479CD846">
              <w:rPr>
                <w:sz w:val="18"/>
                <w:szCs w:val="18"/>
              </w:rPr>
              <w:t>Veijo Väisänen</w:t>
            </w:r>
          </w:p>
        </w:tc>
        <w:tc>
          <w:tcPr>
            <w:tcW w:w="3672" w:type="dxa"/>
            <w:tcBorders>
              <w:top w:val="nil"/>
              <w:left w:val="single" w:sz="6" w:space="0" w:color="auto"/>
              <w:bottom w:val="single" w:sz="6" w:space="0" w:color="auto"/>
              <w:right w:val="single" w:sz="6" w:space="0" w:color="auto"/>
            </w:tcBorders>
          </w:tcPr>
          <w:p w14:paraId="1A466CFD" w14:textId="77777777" w:rsidR="00ED2D20" w:rsidRDefault="3A681BF1" w:rsidP="3A681BF1">
            <w:pPr>
              <w:pStyle w:val="Table-Text"/>
              <w:rPr>
                <w:sz w:val="18"/>
                <w:szCs w:val="18"/>
              </w:rPr>
            </w:pPr>
            <w:r w:rsidRPr="3A681BF1">
              <w:rPr>
                <w:sz w:val="18"/>
                <w:szCs w:val="18"/>
              </w:rPr>
              <w:t>First complete draft, which is placed under change control</w:t>
            </w:r>
          </w:p>
        </w:tc>
        <w:tc>
          <w:tcPr>
            <w:tcW w:w="1566" w:type="dxa"/>
            <w:tcBorders>
              <w:top w:val="nil"/>
              <w:left w:val="single" w:sz="6" w:space="0" w:color="auto"/>
              <w:bottom w:val="single" w:sz="6" w:space="0" w:color="auto"/>
              <w:right w:val="single" w:sz="12" w:space="0" w:color="auto"/>
            </w:tcBorders>
          </w:tcPr>
          <w:p w14:paraId="4B91B805" w14:textId="77777777" w:rsidR="00ED2D20" w:rsidRDefault="479CD846" w:rsidP="479CD846">
            <w:pPr>
              <w:pStyle w:val="Table-Text"/>
              <w:rPr>
                <w:sz w:val="18"/>
                <w:szCs w:val="18"/>
              </w:rPr>
            </w:pPr>
            <w:r w:rsidRPr="479CD846">
              <w:rPr>
                <w:sz w:val="18"/>
                <w:szCs w:val="18"/>
              </w:rPr>
              <w:t>1.3.2016</w:t>
            </w:r>
          </w:p>
        </w:tc>
      </w:tr>
    </w:tbl>
    <w:p w14:paraId="5DAB6C7B" w14:textId="77777777" w:rsidR="00ED2D20" w:rsidRDefault="00ED2D20"/>
    <w:p w14:paraId="406425CA" w14:textId="77777777" w:rsidR="00ED2D20" w:rsidRDefault="00ED2D20">
      <w:pPr>
        <w:pStyle w:val="Heading1-FormatOnly"/>
        <w:numPr>
          <w:ilvl w:val="0"/>
          <w:numId w:val="0"/>
        </w:numPr>
        <w:rPr>
          <w:rFonts w:ascii="Book Antiqua" w:hAnsi="Book Antiqua"/>
          <w:b w:val="0"/>
          <w:bCs w:val="0"/>
        </w:rPr>
      </w:pPr>
      <w:r>
        <w:rPr>
          <w:rFonts w:ascii="Book Antiqua" w:hAnsi="Book Antiqua"/>
          <w:b w:val="0"/>
          <w:bCs w:val="0"/>
        </w:rPr>
        <w:lastRenderedPageBreak/>
        <w:t>Contents</w:t>
      </w:r>
    </w:p>
    <w:p w14:paraId="0FCBCD80" w14:textId="77777777" w:rsidR="00ED2D20" w:rsidRDefault="3A681BF1">
      <w:pPr>
        <w:pStyle w:val="Comment0"/>
      </w:pPr>
      <w:r>
        <w:t>New paragraphs formatted as Heading 1, Heading 2, and Heading 3 will be added to the table automatically. To update this table of contents in Microsoft Word, put the cursor anywhere in the table and press F9. If you want the table to be easy to maintain, do not change it manually.</w:t>
      </w:r>
    </w:p>
    <w:p w14:paraId="3198C947" w14:textId="77777777" w:rsidR="00820E9A" w:rsidRPr="00BC2E75" w:rsidRDefault="00ED2D20">
      <w:pPr>
        <w:pStyle w:val="TOC1"/>
        <w:tabs>
          <w:tab w:val="left" w:pos="446"/>
          <w:tab w:val="right" w:leader="dot" w:pos="8630"/>
        </w:tabs>
        <w:rPr>
          <w:rFonts w:ascii="Calibri" w:hAnsi="Calibri"/>
          <w:b w:val="0"/>
          <w:bCs w:val="0"/>
          <w:caps w:val="0"/>
          <w:noProof/>
          <w:sz w:val="22"/>
          <w:szCs w:val="22"/>
          <w:lang w:val="fi-FI" w:eastAsia="fi-FI"/>
        </w:rPr>
      </w:pPr>
      <w:r>
        <w:rPr>
          <w:b w:val="0"/>
          <w:bCs w:val="0"/>
          <w:caps w:val="0"/>
          <w:smallCaps/>
        </w:rPr>
        <w:fldChar w:fldCharType="begin"/>
      </w:r>
      <w:r>
        <w:rPr>
          <w:b w:val="0"/>
          <w:bCs w:val="0"/>
          <w:caps w:val="0"/>
          <w:smallCaps/>
        </w:rPr>
        <w:instrText xml:space="preserve"> TOC \o "1-3" \h \z </w:instrText>
      </w:r>
      <w:r>
        <w:rPr>
          <w:b w:val="0"/>
          <w:bCs w:val="0"/>
          <w:caps w:val="0"/>
          <w:smallCaps/>
        </w:rPr>
        <w:fldChar w:fldCharType="separate"/>
      </w:r>
      <w:hyperlink w:anchor="_Toc409012806" w:history="1">
        <w:r w:rsidR="00820E9A" w:rsidRPr="00CB4462">
          <w:rPr>
            <w:rStyle w:val="Hyperlink"/>
            <w:rFonts w:ascii="Book Antiqua" w:hAnsi="Book Antiqua"/>
            <w:noProof/>
          </w:rPr>
          <w:t>1.</w:t>
        </w:r>
        <w:r w:rsidR="00820E9A" w:rsidRPr="00BC2E75">
          <w:rPr>
            <w:rFonts w:ascii="Calibri" w:hAnsi="Calibri"/>
            <w:b w:val="0"/>
            <w:bCs w:val="0"/>
            <w:caps w:val="0"/>
            <w:noProof/>
            <w:sz w:val="22"/>
            <w:szCs w:val="22"/>
            <w:lang w:val="fi-FI" w:eastAsia="fi-FI"/>
          </w:rPr>
          <w:tab/>
        </w:r>
        <w:r w:rsidR="00820E9A" w:rsidRPr="00CB4462">
          <w:rPr>
            <w:rStyle w:val="Hyperlink"/>
            <w:rFonts w:ascii="Book Antiqua" w:hAnsi="Book Antiqua"/>
            <w:noProof/>
          </w:rPr>
          <w:t>Introduction</w:t>
        </w:r>
        <w:r w:rsidR="00820E9A">
          <w:rPr>
            <w:noProof/>
            <w:webHidden/>
          </w:rPr>
          <w:tab/>
        </w:r>
        <w:r w:rsidR="00820E9A">
          <w:rPr>
            <w:noProof/>
            <w:webHidden/>
          </w:rPr>
          <w:fldChar w:fldCharType="begin"/>
        </w:r>
        <w:r w:rsidR="00820E9A">
          <w:rPr>
            <w:noProof/>
            <w:webHidden/>
          </w:rPr>
          <w:instrText xml:space="preserve"> PAGEREF _Toc409012806 \h </w:instrText>
        </w:r>
        <w:r w:rsidR="00820E9A">
          <w:rPr>
            <w:noProof/>
            <w:webHidden/>
          </w:rPr>
        </w:r>
        <w:r w:rsidR="00820E9A">
          <w:rPr>
            <w:noProof/>
            <w:webHidden/>
          </w:rPr>
          <w:fldChar w:fldCharType="separate"/>
        </w:r>
        <w:r w:rsidR="00820E9A">
          <w:rPr>
            <w:noProof/>
            <w:webHidden/>
          </w:rPr>
          <w:t>5</w:t>
        </w:r>
        <w:r w:rsidR="00820E9A">
          <w:rPr>
            <w:noProof/>
            <w:webHidden/>
          </w:rPr>
          <w:fldChar w:fldCharType="end"/>
        </w:r>
      </w:hyperlink>
    </w:p>
    <w:p w14:paraId="2BB82434" w14:textId="77777777" w:rsidR="00820E9A" w:rsidRPr="00BC2E75" w:rsidRDefault="001E64B1">
      <w:pPr>
        <w:pStyle w:val="TOC2"/>
        <w:tabs>
          <w:tab w:val="left" w:pos="720"/>
          <w:tab w:val="right" w:leader="dot" w:pos="8630"/>
        </w:tabs>
        <w:rPr>
          <w:rFonts w:ascii="Calibri" w:hAnsi="Calibri"/>
          <w:smallCaps w:val="0"/>
          <w:noProof/>
          <w:sz w:val="22"/>
          <w:szCs w:val="22"/>
          <w:lang w:val="fi-FI" w:eastAsia="fi-FI"/>
        </w:rPr>
      </w:pPr>
      <w:hyperlink w:anchor="_Toc409012807" w:history="1">
        <w:r w:rsidR="00820E9A" w:rsidRPr="00CB4462">
          <w:rPr>
            <w:rStyle w:val="Hyperlink"/>
            <w:rFonts w:ascii="Book Antiqua" w:hAnsi="Book Antiqua"/>
            <w:noProof/>
          </w:rPr>
          <w:t>1.1</w:t>
        </w:r>
        <w:r w:rsidR="00820E9A" w:rsidRPr="00BC2E75">
          <w:rPr>
            <w:rFonts w:ascii="Calibri" w:hAnsi="Calibri"/>
            <w:smallCaps w:val="0"/>
            <w:noProof/>
            <w:sz w:val="22"/>
            <w:szCs w:val="22"/>
            <w:lang w:val="fi-FI" w:eastAsia="fi-FI"/>
          </w:rPr>
          <w:tab/>
        </w:r>
        <w:r w:rsidR="00820E9A" w:rsidRPr="00CB4462">
          <w:rPr>
            <w:rStyle w:val="Hyperlink"/>
            <w:rFonts w:ascii="Book Antiqua" w:hAnsi="Book Antiqua"/>
            <w:noProof/>
          </w:rPr>
          <w:t>Project Overview</w:t>
        </w:r>
        <w:r w:rsidR="00820E9A">
          <w:rPr>
            <w:noProof/>
            <w:webHidden/>
          </w:rPr>
          <w:tab/>
        </w:r>
        <w:r w:rsidR="00820E9A">
          <w:rPr>
            <w:noProof/>
            <w:webHidden/>
          </w:rPr>
          <w:fldChar w:fldCharType="begin"/>
        </w:r>
        <w:r w:rsidR="00820E9A">
          <w:rPr>
            <w:noProof/>
            <w:webHidden/>
          </w:rPr>
          <w:instrText xml:space="preserve"> PAGEREF _Toc409012807 \h </w:instrText>
        </w:r>
        <w:r w:rsidR="00820E9A">
          <w:rPr>
            <w:noProof/>
            <w:webHidden/>
          </w:rPr>
        </w:r>
        <w:r w:rsidR="00820E9A">
          <w:rPr>
            <w:noProof/>
            <w:webHidden/>
          </w:rPr>
          <w:fldChar w:fldCharType="separate"/>
        </w:r>
        <w:r w:rsidR="00820E9A">
          <w:rPr>
            <w:noProof/>
            <w:webHidden/>
          </w:rPr>
          <w:t>5</w:t>
        </w:r>
        <w:r w:rsidR="00820E9A">
          <w:rPr>
            <w:noProof/>
            <w:webHidden/>
          </w:rPr>
          <w:fldChar w:fldCharType="end"/>
        </w:r>
      </w:hyperlink>
    </w:p>
    <w:p w14:paraId="2F1CD7DC" w14:textId="77777777" w:rsidR="00820E9A" w:rsidRPr="00BC2E75" w:rsidRDefault="001E64B1">
      <w:pPr>
        <w:pStyle w:val="TOC2"/>
        <w:tabs>
          <w:tab w:val="left" w:pos="720"/>
          <w:tab w:val="right" w:leader="dot" w:pos="8630"/>
        </w:tabs>
        <w:rPr>
          <w:rFonts w:ascii="Calibri" w:hAnsi="Calibri"/>
          <w:smallCaps w:val="0"/>
          <w:noProof/>
          <w:sz w:val="22"/>
          <w:szCs w:val="22"/>
          <w:lang w:val="fi-FI" w:eastAsia="fi-FI"/>
        </w:rPr>
      </w:pPr>
      <w:hyperlink w:anchor="_Toc409012808" w:history="1">
        <w:r w:rsidR="00820E9A" w:rsidRPr="00CB4462">
          <w:rPr>
            <w:rStyle w:val="Hyperlink"/>
            <w:rFonts w:ascii="Book Antiqua" w:hAnsi="Book Antiqua"/>
            <w:noProof/>
          </w:rPr>
          <w:t>1.2</w:t>
        </w:r>
        <w:r w:rsidR="00820E9A" w:rsidRPr="00BC2E75">
          <w:rPr>
            <w:rFonts w:ascii="Calibri" w:hAnsi="Calibri"/>
            <w:smallCaps w:val="0"/>
            <w:noProof/>
            <w:sz w:val="22"/>
            <w:szCs w:val="22"/>
            <w:lang w:val="fi-FI" w:eastAsia="fi-FI"/>
          </w:rPr>
          <w:tab/>
        </w:r>
        <w:r w:rsidR="00820E9A" w:rsidRPr="00CB4462">
          <w:rPr>
            <w:rStyle w:val="Hyperlink"/>
            <w:rFonts w:ascii="Book Antiqua" w:hAnsi="Book Antiqua"/>
            <w:noProof/>
          </w:rPr>
          <w:t>Problem Statement</w:t>
        </w:r>
        <w:r w:rsidR="00820E9A">
          <w:rPr>
            <w:noProof/>
            <w:webHidden/>
          </w:rPr>
          <w:tab/>
        </w:r>
        <w:r w:rsidR="00820E9A">
          <w:rPr>
            <w:noProof/>
            <w:webHidden/>
          </w:rPr>
          <w:fldChar w:fldCharType="begin"/>
        </w:r>
        <w:r w:rsidR="00820E9A">
          <w:rPr>
            <w:noProof/>
            <w:webHidden/>
          </w:rPr>
          <w:instrText xml:space="preserve"> PAGEREF _Toc409012808 \h </w:instrText>
        </w:r>
        <w:r w:rsidR="00820E9A">
          <w:rPr>
            <w:noProof/>
            <w:webHidden/>
          </w:rPr>
        </w:r>
        <w:r w:rsidR="00820E9A">
          <w:rPr>
            <w:noProof/>
            <w:webHidden/>
          </w:rPr>
          <w:fldChar w:fldCharType="separate"/>
        </w:r>
        <w:r w:rsidR="00820E9A">
          <w:rPr>
            <w:noProof/>
            <w:webHidden/>
          </w:rPr>
          <w:t>5</w:t>
        </w:r>
        <w:r w:rsidR="00820E9A">
          <w:rPr>
            <w:noProof/>
            <w:webHidden/>
          </w:rPr>
          <w:fldChar w:fldCharType="end"/>
        </w:r>
      </w:hyperlink>
    </w:p>
    <w:p w14:paraId="7E9E997B" w14:textId="77777777" w:rsidR="00820E9A" w:rsidRPr="00BC2E75" w:rsidRDefault="001E64B1">
      <w:pPr>
        <w:pStyle w:val="TOC2"/>
        <w:tabs>
          <w:tab w:val="left" w:pos="720"/>
          <w:tab w:val="right" w:leader="dot" w:pos="8630"/>
        </w:tabs>
        <w:rPr>
          <w:rFonts w:ascii="Calibri" w:hAnsi="Calibri"/>
          <w:smallCaps w:val="0"/>
          <w:noProof/>
          <w:sz w:val="22"/>
          <w:szCs w:val="22"/>
          <w:lang w:val="fi-FI" w:eastAsia="fi-FI"/>
        </w:rPr>
      </w:pPr>
      <w:hyperlink w:anchor="_Toc409012809" w:history="1">
        <w:r w:rsidR="00820E9A" w:rsidRPr="00CB4462">
          <w:rPr>
            <w:rStyle w:val="Hyperlink"/>
            <w:rFonts w:ascii="Book Antiqua" w:hAnsi="Book Antiqua"/>
            <w:noProof/>
          </w:rPr>
          <w:t>1.3</w:t>
        </w:r>
        <w:r w:rsidR="00820E9A" w:rsidRPr="00BC2E75">
          <w:rPr>
            <w:rFonts w:ascii="Calibri" w:hAnsi="Calibri"/>
            <w:smallCaps w:val="0"/>
            <w:noProof/>
            <w:sz w:val="22"/>
            <w:szCs w:val="22"/>
            <w:lang w:val="fi-FI" w:eastAsia="fi-FI"/>
          </w:rPr>
          <w:tab/>
        </w:r>
        <w:r w:rsidR="00820E9A" w:rsidRPr="00CB4462">
          <w:rPr>
            <w:rStyle w:val="Hyperlink"/>
            <w:rFonts w:ascii="Book Antiqua" w:hAnsi="Book Antiqua"/>
            <w:noProof/>
          </w:rPr>
          <w:t>Reference/ Source Documents</w:t>
        </w:r>
        <w:r w:rsidR="00820E9A">
          <w:rPr>
            <w:noProof/>
            <w:webHidden/>
          </w:rPr>
          <w:tab/>
        </w:r>
        <w:r w:rsidR="00820E9A">
          <w:rPr>
            <w:noProof/>
            <w:webHidden/>
          </w:rPr>
          <w:fldChar w:fldCharType="begin"/>
        </w:r>
        <w:r w:rsidR="00820E9A">
          <w:rPr>
            <w:noProof/>
            <w:webHidden/>
          </w:rPr>
          <w:instrText xml:space="preserve"> PAGEREF _Toc409012809 \h </w:instrText>
        </w:r>
        <w:r w:rsidR="00820E9A">
          <w:rPr>
            <w:noProof/>
            <w:webHidden/>
          </w:rPr>
        </w:r>
        <w:r w:rsidR="00820E9A">
          <w:rPr>
            <w:noProof/>
            <w:webHidden/>
          </w:rPr>
          <w:fldChar w:fldCharType="separate"/>
        </w:r>
        <w:r w:rsidR="00820E9A">
          <w:rPr>
            <w:noProof/>
            <w:webHidden/>
          </w:rPr>
          <w:t>5</w:t>
        </w:r>
        <w:r w:rsidR="00820E9A">
          <w:rPr>
            <w:noProof/>
            <w:webHidden/>
          </w:rPr>
          <w:fldChar w:fldCharType="end"/>
        </w:r>
      </w:hyperlink>
    </w:p>
    <w:p w14:paraId="45A80374" w14:textId="77777777" w:rsidR="00820E9A" w:rsidRPr="00BC2E75" w:rsidRDefault="001E64B1">
      <w:pPr>
        <w:pStyle w:val="TOC2"/>
        <w:tabs>
          <w:tab w:val="left" w:pos="720"/>
          <w:tab w:val="right" w:leader="dot" w:pos="8630"/>
        </w:tabs>
        <w:rPr>
          <w:rFonts w:ascii="Calibri" w:hAnsi="Calibri"/>
          <w:smallCaps w:val="0"/>
          <w:noProof/>
          <w:sz w:val="22"/>
          <w:szCs w:val="22"/>
          <w:lang w:val="fi-FI" w:eastAsia="fi-FI"/>
        </w:rPr>
      </w:pPr>
      <w:hyperlink w:anchor="_Toc409012810" w:history="1">
        <w:r w:rsidR="00820E9A" w:rsidRPr="00CB4462">
          <w:rPr>
            <w:rStyle w:val="Hyperlink"/>
            <w:rFonts w:ascii="Book Antiqua" w:hAnsi="Book Antiqua"/>
            <w:noProof/>
          </w:rPr>
          <w:t>1.4</w:t>
        </w:r>
        <w:r w:rsidR="00820E9A" w:rsidRPr="00BC2E75">
          <w:rPr>
            <w:rFonts w:ascii="Calibri" w:hAnsi="Calibri"/>
            <w:smallCaps w:val="0"/>
            <w:noProof/>
            <w:sz w:val="22"/>
            <w:szCs w:val="22"/>
            <w:lang w:val="fi-FI" w:eastAsia="fi-FI"/>
          </w:rPr>
          <w:tab/>
        </w:r>
        <w:r w:rsidR="00820E9A" w:rsidRPr="00CB4462">
          <w:rPr>
            <w:rStyle w:val="Hyperlink"/>
            <w:rFonts w:ascii="Book Antiqua" w:hAnsi="Book Antiqua"/>
            <w:noProof/>
          </w:rPr>
          <w:t>Goals</w:t>
        </w:r>
        <w:r w:rsidR="00820E9A">
          <w:rPr>
            <w:noProof/>
            <w:webHidden/>
          </w:rPr>
          <w:tab/>
        </w:r>
        <w:r w:rsidR="00820E9A">
          <w:rPr>
            <w:noProof/>
            <w:webHidden/>
          </w:rPr>
          <w:fldChar w:fldCharType="begin"/>
        </w:r>
        <w:r w:rsidR="00820E9A">
          <w:rPr>
            <w:noProof/>
            <w:webHidden/>
          </w:rPr>
          <w:instrText xml:space="preserve"> PAGEREF _Toc409012810 \h </w:instrText>
        </w:r>
        <w:r w:rsidR="00820E9A">
          <w:rPr>
            <w:noProof/>
            <w:webHidden/>
          </w:rPr>
        </w:r>
        <w:r w:rsidR="00820E9A">
          <w:rPr>
            <w:noProof/>
            <w:webHidden/>
          </w:rPr>
          <w:fldChar w:fldCharType="separate"/>
        </w:r>
        <w:r w:rsidR="00820E9A">
          <w:rPr>
            <w:noProof/>
            <w:webHidden/>
          </w:rPr>
          <w:t>5</w:t>
        </w:r>
        <w:r w:rsidR="00820E9A">
          <w:rPr>
            <w:noProof/>
            <w:webHidden/>
          </w:rPr>
          <w:fldChar w:fldCharType="end"/>
        </w:r>
      </w:hyperlink>
    </w:p>
    <w:p w14:paraId="08D4A6AE" w14:textId="77777777" w:rsidR="00820E9A" w:rsidRPr="00BC2E75" w:rsidRDefault="001E64B1">
      <w:pPr>
        <w:pStyle w:val="TOC1"/>
        <w:tabs>
          <w:tab w:val="left" w:pos="446"/>
          <w:tab w:val="right" w:leader="dot" w:pos="8630"/>
        </w:tabs>
        <w:rPr>
          <w:rFonts w:ascii="Calibri" w:hAnsi="Calibri"/>
          <w:b w:val="0"/>
          <w:bCs w:val="0"/>
          <w:caps w:val="0"/>
          <w:noProof/>
          <w:sz w:val="22"/>
          <w:szCs w:val="22"/>
          <w:lang w:val="fi-FI" w:eastAsia="fi-FI"/>
        </w:rPr>
      </w:pPr>
      <w:hyperlink w:anchor="_Toc409012811" w:history="1">
        <w:r w:rsidR="00820E9A" w:rsidRPr="00CB4462">
          <w:rPr>
            <w:rStyle w:val="Hyperlink"/>
            <w:rFonts w:ascii="Book Antiqua" w:hAnsi="Book Antiqua"/>
            <w:noProof/>
          </w:rPr>
          <w:t>2.</w:t>
        </w:r>
        <w:r w:rsidR="00820E9A" w:rsidRPr="00BC2E75">
          <w:rPr>
            <w:rFonts w:ascii="Calibri" w:hAnsi="Calibri"/>
            <w:b w:val="0"/>
            <w:bCs w:val="0"/>
            <w:caps w:val="0"/>
            <w:noProof/>
            <w:sz w:val="22"/>
            <w:szCs w:val="22"/>
            <w:lang w:val="fi-FI" w:eastAsia="fi-FI"/>
          </w:rPr>
          <w:tab/>
        </w:r>
        <w:r w:rsidR="00820E9A" w:rsidRPr="00CB4462">
          <w:rPr>
            <w:rStyle w:val="Hyperlink"/>
            <w:rFonts w:ascii="Book Antiqua" w:hAnsi="Book Antiqua"/>
            <w:noProof/>
          </w:rPr>
          <w:t>System Architecture</w:t>
        </w:r>
        <w:r w:rsidR="00820E9A">
          <w:rPr>
            <w:noProof/>
            <w:webHidden/>
          </w:rPr>
          <w:tab/>
        </w:r>
        <w:r w:rsidR="00820E9A">
          <w:rPr>
            <w:noProof/>
            <w:webHidden/>
          </w:rPr>
          <w:fldChar w:fldCharType="begin"/>
        </w:r>
        <w:r w:rsidR="00820E9A">
          <w:rPr>
            <w:noProof/>
            <w:webHidden/>
          </w:rPr>
          <w:instrText xml:space="preserve"> PAGEREF _Toc409012811 \h </w:instrText>
        </w:r>
        <w:r w:rsidR="00820E9A">
          <w:rPr>
            <w:noProof/>
            <w:webHidden/>
          </w:rPr>
        </w:r>
        <w:r w:rsidR="00820E9A">
          <w:rPr>
            <w:noProof/>
            <w:webHidden/>
          </w:rPr>
          <w:fldChar w:fldCharType="separate"/>
        </w:r>
        <w:r w:rsidR="00820E9A">
          <w:rPr>
            <w:noProof/>
            <w:webHidden/>
          </w:rPr>
          <w:t>6</w:t>
        </w:r>
        <w:r w:rsidR="00820E9A">
          <w:rPr>
            <w:noProof/>
            <w:webHidden/>
          </w:rPr>
          <w:fldChar w:fldCharType="end"/>
        </w:r>
      </w:hyperlink>
    </w:p>
    <w:p w14:paraId="734ACD52" w14:textId="77777777" w:rsidR="00820E9A" w:rsidRPr="00BC2E75" w:rsidRDefault="001E64B1">
      <w:pPr>
        <w:pStyle w:val="TOC2"/>
        <w:tabs>
          <w:tab w:val="left" w:pos="720"/>
          <w:tab w:val="right" w:leader="dot" w:pos="8630"/>
        </w:tabs>
        <w:rPr>
          <w:rFonts w:ascii="Calibri" w:hAnsi="Calibri"/>
          <w:smallCaps w:val="0"/>
          <w:noProof/>
          <w:sz w:val="22"/>
          <w:szCs w:val="22"/>
          <w:lang w:val="fi-FI" w:eastAsia="fi-FI"/>
        </w:rPr>
      </w:pPr>
      <w:hyperlink w:anchor="_Toc409012812" w:history="1">
        <w:r w:rsidR="00820E9A" w:rsidRPr="00CB4462">
          <w:rPr>
            <w:rStyle w:val="Hyperlink"/>
            <w:rFonts w:ascii="Book Antiqua" w:hAnsi="Book Antiqua"/>
            <w:noProof/>
          </w:rPr>
          <w:t>2.1</w:t>
        </w:r>
        <w:r w:rsidR="00820E9A" w:rsidRPr="00BC2E75">
          <w:rPr>
            <w:rFonts w:ascii="Calibri" w:hAnsi="Calibri"/>
            <w:smallCaps w:val="0"/>
            <w:noProof/>
            <w:sz w:val="22"/>
            <w:szCs w:val="22"/>
            <w:lang w:val="fi-FI" w:eastAsia="fi-FI"/>
          </w:rPr>
          <w:tab/>
        </w:r>
        <w:r w:rsidR="00820E9A" w:rsidRPr="00CB4462">
          <w:rPr>
            <w:rStyle w:val="Hyperlink"/>
            <w:rFonts w:ascii="Book Antiqua" w:hAnsi="Book Antiqua"/>
            <w:noProof/>
          </w:rPr>
          <w:t>System Architecture Diagram</w:t>
        </w:r>
        <w:r w:rsidR="00820E9A">
          <w:rPr>
            <w:noProof/>
            <w:webHidden/>
          </w:rPr>
          <w:tab/>
        </w:r>
        <w:r w:rsidR="00820E9A">
          <w:rPr>
            <w:noProof/>
            <w:webHidden/>
          </w:rPr>
          <w:fldChar w:fldCharType="begin"/>
        </w:r>
        <w:r w:rsidR="00820E9A">
          <w:rPr>
            <w:noProof/>
            <w:webHidden/>
          </w:rPr>
          <w:instrText xml:space="preserve"> PAGEREF _Toc409012812 \h </w:instrText>
        </w:r>
        <w:r w:rsidR="00820E9A">
          <w:rPr>
            <w:noProof/>
            <w:webHidden/>
          </w:rPr>
        </w:r>
        <w:r w:rsidR="00820E9A">
          <w:rPr>
            <w:noProof/>
            <w:webHidden/>
          </w:rPr>
          <w:fldChar w:fldCharType="separate"/>
        </w:r>
        <w:r w:rsidR="00820E9A">
          <w:rPr>
            <w:noProof/>
            <w:webHidden/>
          </w:rPr>
          <w:t>6</w:t>
        </w:r>
        <w:r w:rsidR="00820E9A">
          <w:rPr>
            <w:noProof/>
            <w:webHidden/>
          </w:rPr>
          <w:fldChar w:fldCharType="end"/>
        </w:r>
      </w:hyperlink>
    </w:p>
    <w:p w14:paraId="4E18C28E" w14:textId="77777777" w:rsidR="00820E9A" w:rsidRPr="00BC2E75" w:rsidRDefault="001E64B1">
      <w:pPr>
        <w:pStyle w:val="TOC1"/>
        <w:tabs>
          <w:tab w:val="left" w:pos="446"/>
          <w:tab w:val="right" w:leader="dot" w:pos="8630"/>
        </w:tabs>
        <w:rPr>
          <w:rFonts w:ascii="Calibri" w:hAnsi="Calibri"/>
          <w:b w:val="0"/>
          <w:bCs w:val="0"/>
          <w:caps w:val="0"/>
          <w:noProof/>
          <w:sz w:val="22"/>
          <w:szCs w:val="22"/>
          <w:lang w:val="fi-FI" w:eastAsia="fi-FI"/>
        </w:rPr>
      </w:pPr>
      <w:hyperlink w:anchor="_Toc409012813" w:history="1">
        <w:r w:rsidR="00820E9A" w:rsidRPr="00CB4462">
          <w:rPr>
            <w:rStyle w:val="Hyperlink"/>
            <w:rFonts w:ascii="Book Antiqua" w:hAnsi="Book Antiqua"/>
            <w:noProof/>
          </w:rPr>
          <w:t>3.</w:t>
        </w:r>
        <w:r w:rsidR="00820E9A" w:rsidRPr="00BC2E75">
          <w:rPr>
            <w:rFonts w:ascii="Calibri" w:hAnsi="Calibri"/>
            <w:b w:val="0"/>
            <w:bCs w:val="0"/>
            <w:caps w:val="0"/>
            <w:noProof/>
            <w:sz w:val="22"/>
            <w:szCs w:val="22"/>
            <w:lang w:val="fi-FI" w:eastAsia="fi-FI"/>
          </w:rPr>
          <w:tab/>
        </w:r>
        <w:r w:rsidR="00820E9A" w:rsidRPr="00CB4462">
          <w:rPr>
            <w:rStyle w:val="Hyperlink"/>
            <w:rFonts w:ascii="Book Antiqua" w:hAnsi="Book Antiqua"/>
            <w:noProof/>
          </w:rPr>
          <w:t>Use Case Model</w:t>
        </w:r>
        <w:r w:rsidR="00820E9A">
          <w:rPr>
            <w:noProof/>
            <w:webHidden/>
          </w:rPr>
          <w:tab/>
        </w:r>
        <w:r w:rsidR="00820E9A">
          <w:rPr>
            <w:noProof/>
            <w:webHidden/>
          </w:rPr>
          <w:fldChar w:fldCharType="begin"/>
        </w:r>
        <w:r w:rsidR="00820E9A">
          <w:rPr>
            <w:noProof/>
            <w:webHidden/>
          </w:rPr>
          <w:instrText xml:space="preserve"> PAGEREF _Toc409012813 \h </w:instrText>
        </w:r>
        <w:r w:rsidR="00820E9A">
          <w:rPr>
            <w:noProof/>
            <w:webHidden/>
          </w:rPr>
        </w:r>
        <w:r w:rsidR="00820E9A">
          <w:rPr>
            <w:noProof/>
            <w:webHidden/>
          </w:rPr>
          <w:fldChar w:fldCharType="separate"/>
        </w:r>
        <w:r w:rsidR="00820E9A">
          <w:rPr>
            <w:noProof/>
            <w:webHidden/>
          </w:rPr>
          <w:t>7</w:t>
        </w:r>
        <w:r w:rsidR="00820E9A">
          <w:rPr>
            <w:noProof/>
            <w:webHidden/>
          </w:rPr>
          <w:fldChar w:fldCharType="end"/>
        </w:r>
      </w:hyperlink>
    </w:p>
    <w:p w14:paraId="2F065447" w14:textId="77777777" w:rsidR="00820E9A" w:rsidRPr="00BC2E75" w:rsidRDefault="001E64B1">
      <w:pPr>
        <w:pStyle w:val="TOC2"/>
        <w:tabs>
          <w:tab w:val="left" w:pos="720"/>
          <w:tab w:val="right" w:leader="dot" w:pos="8630"/>
        </w:tabs>
        <w:rPr>
          <w:rFonts w:ascii="Calibri" w:hAnsi="Calibri"/>
          <w:smallCaps w:val="0"/>
          <w:noProof/>
          <w:sz w:val="22"/>
          <w:szCs w:val="22"/>
          <w:lang w:val="fi-FI" w:eastAsia="fi-FI"/>
        </w:rPr>
      </w:pPr>
      <w:hyperlink w:anchor="_Toc409012814" w:history="1">
        <w:r w:rsidR="00820E9A" w:rsidRPr="00CB4462">
          <w:rPr>
            <w:rStyle w:val="Hyperlink"/>
            <w:rFonts w:ascii="Book Antiqua" w:hAnsi="Book Antiqua"/>
            <w:noProof/>
          </w:rPr>
          <w:t>3.1</w:t>
        </w:r>
        <w:r w:rsidR="00820E9A" w:rsidRPr="00BC2E75">
          <w:rPr>
            <w:rFonts w:ascii="Calibri" w:hAnsi="Calibri"/>
            <w:smallCaps w:val="0"/>
            <w:noProof/>
            <w:sz w:val="22"/>
            <w:szCs w:val="22"/>
            <w:lang w:val="fi-FI" w:eastAsia="fi-FI"/>
          </w:rPr>
          <w:tab/>
        </w:r>
        <w:r w:rsidR="00820E9A" w:rsidRPr="00CB4462">
          <w:rPr>
            <w:rStyle w:val="Hyperlink"/>
            <w:rFonts w:ascii="Book Antiqua" w:hAnsi="Book Antiqua"/>
            <w:noProof/>
          </w:rPr>
          <w:t>List of Actors</w:t>
        </w:r>
        <w:r w:rsidR="00820E9A">
          <w:rPr>
            <w:noProof/>
            <w:webHidden/>
          </w:rPr>
          <w:tab/>
        </w:r>
        <w:r w:rsidR="00820E9A">
          <w:rPr>
            <w:noProof/>
            <w:webHidden/>
          </w:rPr>
          <w:fldChar w:fldCharType="begin"/>
        </w:r>
        <w:r w:rsidR="00820E9A">
          <w:rPr>
            <w:noProof/>
            <w:webHidden/>
          </w:rPr>
          <w:instrText xml:space="preserve"> PAGEREF _Toc409012814 \h </w:instrText>
        </w:r>
        <w:r w:rsidR="00820E9A">
          <w:rPr>
            <w:noProof/>
            <w:webHidden/>
          </w:rPr>
        </w:r>
        <w:r w:rsidR="00820E9A">
          <w:rPr>
            <w:noProof/>
            <w:webHidden/>
          </w:rPr>
          <w:fldChar w:fldCharType="separate"/>
        </w:r>
        <w:r w:rsidR="00820E9A">
          <w:rPr>
            <w:noProof/>
            <w:webHidden/>
          </w:rPr>
          <w:t>7</w:t>
        </w:r>
        <w:r w:rsidR="00820E9A">
          <w:rPr>
            <w:noProof/>
            <w:webHidden/>
          </w:rPr>
          <w:fldChar w:fldCharType="end"/>
        </w:r>
      </w:hyperlink>
    </w:p>
    <w:p w14:paraId="7F9B0C11" w14:textId="77777777" w:rsidR="00820E9A" w:rsidRPr="00BC2E75" w:rsidRDefault="001E64B1">
      <w:pPr>
        <w:pStyle w:val="TOC2"/>
        <w:tabs>
          <w:tab w:val="left" w:pos="720"/>
          <w:tab w:val="right" w:leader="dot" w:pos="8630"/>
        </w:tabs>
        <w:rPr>
          <w:rFonts w:ascii="Calibri" w:hAnsi="Calibri"/>
          <w:smallCaps w:val="0"/>
          <w:noProof/>
          <w:sz w:val="22"/>
          <w:szCs w:val="22"/>
          <w:lang w:val="fi-FI" w:eastAsia="fi-FI"/>
        </w:rPr>
      </w:pPr>
      <w:hyperlink w:anchor="_Toc409012815" w:history="1">
        <w:r w:rsidR="00820E9A" w:rsidRPr="00CB4462">
          <w:rPr>
            <w:rStyle w:val="Hyperlink"/>
            <w:rFonts w:ascii="Book Antiqua" w:hAnsi="Book Antiqua"/>
            <w:noProof/>
          </w:rPr>
          <w:t>3.2</w:t>
        </w:r>
        <w:r w:rsidR="00820E9A" w:rsidRPr="00BC2E75">
          <w:rPr>
            <w:rFonts w:ascii="Calibri" w:hAnsi="Calibri"/>
            <w:smallCaps w:val="0"/>
            <w:noProof/>
            <w:sz w:val="22"/>
            <w:szCs w:val="22"/>
            <w:lang w:val="fi-FI" w:eastAsia="fi-FI"/>
          </w:rPr>
          <w:tab/>
        </w:r>
        <w:r w:rsidR="00820E9A" w:rsidRPr="00CB4462">
          <w:rPr>
            <w:rStyle w:val="Hyperlink"/>
            <w:rFonts w:ascii="Book Antiqua" w:hAnsi="Book Antiqua"/>
            <w:noProof/>
          </w:rPr>
          <w:t>List of Use Cases</w:t>
        </w:r>
        <w:r w:rsidR="00820E9A">
          <w:rPr>
            <w:noProof/>
            <w:webHidden/>
          </w:rPr>
          <w:tab/>
        </w:r>
        <w:r w:rsidR="00820E9A">
          <w:rPr>
            <w:noProof/>
            <w:webHidden/>
          </w:rPr>
          <w:fldChar w:fldCharType="begin"/>
        </w:r>
        <w:r w:rsidR="00820E9A">
          <w:rPr>
            <w:noProof/>
            <w:webHidden/>
          </w:rPr>
          <w:instrText xml:space="preserve"> PAGEREF _Toc409012815 \h </w:instrText>
        </w:r>
        <w:r w:rsidR="00820E9A">
          <w:rPr>
            <w:noProof/>
            <w:webHidden/>
          </w:rPr>
        </w:r>
        <w:r w:rsidR="00820E9A">
          <w:rPr>
            <w:noProof/>
            <w:webHidden/>
          </w:rPr>
          <w:fldChar w:fldCharType="separate"/>
        </w:r>
        <w:r w:rsidR="00820E9A">
          <w:rPr>
            <w:noProof/>
            <w:webHidden/>
          </w:rPr>
          <w:t>7</w:t>
        </w:r>
        <w:r w:rsidR="00820E9A">
          <w:rPr>
            <w:noProof/>
            <w:webHidden/>
          </w:rPr>
          <w:fldChar w:fldCharType="end"/>
        </w:r>
      </w:hyperlink>
    </w:p>
    <w:p w14:paraId="5F5F03AD" w14:textId="77777777" w:rsidR="00820E9A" w:rsidRPr="00BC2E75" w:rsidRDefault="001E64B1">
      <w:pPr>
        <w:pStyle w:val="TOC2"/>
        <w:tabs>
          <w:tab w:val="left" w:pos="720"/>
          <w:tab w:val="right" w:leader="dot" w:pos="8630"/>
        </w:tabs>
        <w:rPr>
          <w:rFonts w:ascii="Calibri" w:hAnsi="Calibri"/>
          <w:smallCaps w:val="0"/>
          <w:noProof/>
          <w:sz w:val="22"/>
          <w:szCs w:val="22"/>
          <w:lang w:val="fi-FI" w:eastAsia="fi-FI"/>
        </w:rPr>
      </w:pPr>
      <w:hyperlink w:anchor="_Toc409012816" w:history="1">
        <w:r w:rsidR="00820E9A" w:rsidRPr="00CB4462">
          <w:rPr>
            <w:rStyle w:val="Hyperlink"/>
            <w:rFonts w:ascii="Book Antiqua" w:hAnsi="Book Antiqua"/>
            <w:noProof/>
          </w:rPr>
          <w:t>3.3</w:t>
        </w:r>
        <w:r w:rsidR="00820E9A" w:rsidRPr="00BC2E75">
          <w:rPr>
            <w:rFonts w:ascii="Calibri" w:hAnsi="Calibri"/>
            <w:smallCaps w:val="0"/>
            <w:noProof/>
            <w:sz w:val="22"/>
            <w:szCs w:val="22"/>
            <w:lang w:val="fi-FI" w:eastAsia="fi-FI"/>
          </w:rPr>
          <w:tab/>
        </w:r>
        <w:r w:rsidR="00820E9A" w:rsidRPr="00CB4462">
          <w:rPr>
            <w:rStyle w:val="Hyperlink"/>
            <w:rFonts w:ascii="Book Antiqua" w:hAnsi="Book Antiqua"/>
            <w:noProof/>
          </w:rPr>
          <w:t>Use Case Diagram</w:t>
        </w:r>
        <w:r w:rsidR="00820E9A">
          <w:rPr>
            <w:noProof/>
            <w:webHidden/>
          </w:rPr>
          <w:tab/>
        </w:r>
        <w:r w:rsidR="00820E9A">
          <w:rPr>
            <w:noProof/>
            <w:webHidden/>
          </w:rPr>
          <w:fldChar w:fldCharType="begin"/>
        </w:r>
        <w:r w:rsidR="00820E9A">
          <w:rPr>
            <w:noProof/>
            <w:webHidden/>
          </w:rPr>
          <w:instrText xml:space="preserve"> PAGEREF _Toc409012816 \h </w:instrText>
        </w:r>
        <w:r w:rsidR="00820E9A">
          <w:rPr>
            <w:noProof/>
            <w:webHidden/>
          </w:rPr>
        </w:r>
        <w:r w:rsidR="00820E9A">
          <w:rPr>
            <w:noProof/>
            <w:webHidden/>
          </w:rPr>
          <w:fldChar w:fldCharType="separate"/>
        </w:r>
        <w:r w:rsidR="00820E9A">
          <w:rPr>
            <w:noProof/>
            <w:webHidden/>
          </w:rPr>
          <w:t>8</w:t>
        </w:r>
        <w:r w:rsidR="00820E9A">
          <w:rPr>
            <w:noProof/>
            <w:webHidden/>
          </w:rPr>
          <w:fldChar w:fldCharType="end"/>
        </w:r>
      </w:hyperlink>
    </w:p>
    <w:p w14:paraId="06C8FFC1" w14:textId="77777777" w:rsidR="00820E9A" w:rsidRPr="00BC2E75" w:rsidRDefault="001E64B1">
      <w:pPr>
        <w:pStyle w:val="TOC2"/>
        <w:tabs>
          <w:tab w:val="left" w:pos="720"/>
          <w:tab w:val="right" w:leader="dot" w:pos="8630"/>
        </w:tabs>
        <w:rPr>
          <w:rFonts w:ascii="Calibri" w:hAnsi="Calibri"/>
          <w:smallCaps w:val="0"/>
          <w:noProof/>
          <w:sz w:val="22"/>
          <w:szCs w:val="22"/>
          <w:lang w:val="fi-FI" w:eastAsia="fi-FI"/>
        </w:rPr>
      </w:pPr>
      <w:hyperlink w:anchor="_Toc409012817" w:history="1">
        <w:r w:rsidR="00820E9A" w:rsidRPr="00CB4462">
          <w:rPr>
            <w:rStyle w:val="Hyperlink"/>
            <w:rFonts w:ascii="Book Antiqua" w:hAnsi="Book Antiqua"/>
            <w:noProof/>
          </w:rPr>
          <w:t>3.4</w:t>
        </w:r>
        <w:r w:rsidR="00820E9A" w:rsidRPr="00BC2E75">
          <w:rPr>
            <w:rFonts w:ascii="Calibri" w:hAnsi="Calibri"/>
            <w:smallCaps w:val="0"/>
            <w:noProof/>
            <w:sz w:val="22"/>
            <w:szCs w:val="22"/>
            <w:lang w:val="fi-FI" w:eastAsia="fi-FI"/>
          </w:rPr>
          <w:tab/>
        </w:r>
        <w:r w:rsidR="00820E9A" w:rsidRPr="00CB4462">
          <w:rPr>
            <w:rStyle w:val="Hyperlink"/>
            <w:rFonts w:ascii="Book Antiqua" w:hAnsi="Book Antiqua"/>
            <w:noProof/>
          </w:rPr>
          <w:t>Use Case Buy Item</w:t>
        </w:r>
        <w:r w:rsidR="00820E9A">
          <w:rPr>
            <w:noProof/>
            <w:webHidden/>
          </w:rPr>
          <w:tab/>
        </w:r>
        <w:r w:rsidR="00820E9A">
          <w:rPr>
            <w:noProof/>
            <w:webHidden/>
          </w:rPr>
          <w:fldChar w:fldCharType="begin"/>
        </w:r>
        <w:r w:rsidR="00820E9A">
          <w:rPr>
            <w:noProof/>
            <w:webHidden/>
          </w:rPr>
          <w:instrText xml:space="preserve"> PAGEREF _Toc409012817 \h </w:instrText>
        </w:r>
        <w:r w:rsidR="00820E9A">
          <w:rPr>
            <w:noProof/>
            <w:webHidden/>
          </w:rPr>
        </w:r>
        <w:r w:rsidR="00820E9A">
          <w:rPr>
            <w:noProof/>
            <w:webHidden/>
          </w:rPr>
          <w:fldChar w:fldCharType="separate"/>
        </w:r>
        <w:r w:rsidR="00820E9A">
          <w:rPr>
            <w:noProof/>
            <w:webHidden/>
          </w:rPr>
          <w:t>9</w:t>
        </w:r>
        <w:r w:rsidR="00820E9A">
          <w:rPr>
            <w:noProof/>
            <w:webHidden/>
          </w:rPr>
          <w:fldChar w:fldCharType="end"/>
        </w:r>
      </w:hyperlink>
    </w:p>
    <w:p w14:paraId="1772748D" w14:textId="77777777" w:rsidR="00820E9A" w:rsidRPr="00BC2E75" w:rsidRDefault="001E64B1">
      <w:pPr>
        <w:pStyle w:val="TOC2"/>
        <w:tabs>
          <w:tab w:val="left" w:pos="720"/>
          <w:tab w:val="right" w:leader="dot" w:pos="8630"/>
        </w:tabs>
        <w:rPr>
          <w:rFonts w:ascii="Calibri" w:hAnsi="Calibri"/>
          <w:smallCaps w:val="0"/>
          <w:noProof/>
          <w:sz w:val="22"/>
          <w:szCs w:val="22"/>
          <w:lang w:val="fi-FI" w:eastAsia="fi-FI"/>
        </w:rPr>
      </w:pPr>
      <w:hyperlink w:anchor="_Toc409012818" w:history="1">
        <w:r w:rsidR="00820E9A" w:rsidRPr="00CB4462">
          <w:rPr>
            <w:rStyle w:val="Hyperlink"/>
            <w:rFonts w:ascii="Book Antiqua" w:hAnsi="Book Antiqua"/>
            <w:noProof/>
          </w:rPr>
          <w:t>3.5</w:t>
        </w:r>
        <w:r w:rsidR="00820E9A" w:rsidRPr="00BC2E75">
          <w:rPr>
            <w:rFonts w:ascii="Calibri" w:hAnsi="Calibri"/>
            <w:smallCaps w:val="0"/>
            <w:noProof/>
            <w:sz w:val="22"/>
            <w:szCs w:val="22"/>
            <w:lang w:val="fi-FI" w:eastAsia="fi-FI"/>
          </w:rPr>
          <w:tab/>
        </w:r>
        <w:r w:rsidR="00820E9A" w:rsidRPr="00CB4462">
          <w:rPr>
            <w:rStyle w:val="Hyperlink"/>
            <w:rFonts w:ascii="Book Antiqua" w:hAnsi="Book Antiqua"/>
            <w:noProof/>
          </w:rPr>
          <w:t>System Sequence Diagrams</w:t>
        </w:r>
        <w:r w:rsidR="00820E9A">
          <w:rPr>
            <w:noProof/>
            <w:webHidden/>
          </w:rPr>
          <w:tab/>
        </w:r>
        <w:r w:rsidR="00820E9A">
          <w:rPr>
            <w:noProof/>
            <w:webHidden/>
          </w:rPr>
          <w:fldChar w:fldCharType="begin"/>
        </w:r>
        <w:r w:rsidR="00820E9A">
          <w:rPr>
            <w:noProof/>
            <w:webHidden/>
          </w:rPr>
          <w:instrText xml:space="preserve"> PAGEREF _Toc409012818 \h </w:instrText>
        </w:r>
        <w:r w:rsidR="00820E9A">
          <w:rPr>
            <w:noProof/>
            <w:webHidden/>
          </w:rPr>
        </w:r>
        <w:r w:rsidR="00820E9A">
          <w:rPr>
            <w:noProof/>
            <w:webHidden/>
          </w:rPr>
          <w:fldChar w:fldCharType="separate"/>
        </w:r>
        <w:r w:rsidR="00820E9A">
          <w:rPr>
            <w:noProof/>
            <w:webHidden/>
          </w:rPr>
          <w:t>10</w:t>
        </w:r>
        <w:r w:rsidR="00820E9A">
          <w:rPr>
            <w:noProof/>
            <w:webHidden/>
          </w:rPr>
          <w:fldChar w:fldCharType="end"/>
        </w:r>
      </w:hyperlink>
    </w:p>
    <w:p w14:paraId="7EE3D7AE" w14:textId="77777777" w:rsidR="00820E9A" w:rsidRPr="00BC2E75" w:rsidRDefault="001E64B1">
      <w:pPr>
        <w:pStyle w:val="TOC2"/>
        <w:tabs>
          <w:tab w:val="left" w:pos="720"/>
          <w:tab w:val="right" w:leader="dot" w:pos="8630"/>
        </w:tabs>
        <w:rPr>
          <w:rFonts w:ascii="Calibri" w:hAnsi="Calibri"/>
          <w:smallCaps w:val="0"/>
          <w:noProof/>
          <w:sz w:val="22"/>
          <w:szCs w:val="22"/>
          <w:lang w:val="fi-FI" w:eastAsia="fi-FI"/>
        </w:rPr>
      </w:pPr>
      <w:hyperlink w:anchor="_Toc409012819" w:history="1">
        <w:r w:rsidR="00820E9A" w:rsidRPr="00CB4462">
          <w:rPr>
            <w:rStyle w:val="Hyperlink"/>
            <w:rFonts w:ascii="Book Antiqua" w:hAnsi="Book Antiqua"/>
            <w:noProof/>
          </w:rPr>
          <w:t>3.6</w:t>
        </w:r>
        <w:r w:rsidR="00820E9A" w:rsidRPr="00BC2E75">
          <w:rPr>
            <w:rFonts w:ascii="Calibri" w:hAnsi="Calibri"/>
            <w:smallCaps w:val="0"/>
            <w:noProof/>
            <w:sz w:val="22"/>
            <w:szCs w:val="22"/>
            <w:lang w:val="fi-FI" w:eastAsia="fi-FI"/>
          </w:rPr>
          <w:tab/>
        </w:r>
        <w:r w:rsidR="00820E9A" w:rsidRPr="00CB4462">
          <w:rPr>
            <w:rStyle w:val="Hyperlink"/>
            <w:rFonts w:ascii="Book Antiqua" w:hAnsi="Book Antiqua"/>
            <w:noProof/>
          </w:rPr>
          <w:t>User Interface</w:t>
        </w:r>
        <w:r w:rsidR="00820E9A">
          <w:rPr>
            <w:noProof/>
            <w:webHidden/>
          </w:rPr>
          <w:tab/>
        </w:r>
        <w:r w:rsidR="00820E9A">
          <w:rPr>
            <w:noProof/>
            <w:webHidden/>
          </w:rPr>
          <w:fldChar w:fldCharType="begin"/>
        </w:r>
        <w:r w:rsidR="00820E9A">
          <w:rPr>
            <w:noProof/>
            <w:webHidden/>
          </w:rPr>
          <w:instrText xml:space="preserve"> PAGEREF _Toc409012819 \h </w:instrText>
        </w:r>
        <w:r w:rsidR="00820E9A">
          <w:rPr>
            <w:noProof/>
            <w:webHidden/>
          </w:rPr>
        </w:r>
        <w:r w:rsidR="00820E9A">
          <w:rPr>
            <w:noProof/>
            <w:webHidden/>
          </w:rPr>
          <w:fldChar w:fldCharType="separate"/>
        </w:r>
        <w:r w:rsidR="00820E9A">
          <w:rPr>
            <w:noProof/>
            <w:webHidden/>
          </w:rPr>
          <w:t>11</w:t>
        </w:r>
        <w:r w:rsidR="00820E9A">
          <w:rPr>
            <w:noProof/>
            <w:webHidden/>
          </w:rPr>
          <w:fldChar w:fldCharType="end"/>
        </w:r>
      </w:hyperlink>
    </w:p>
    <w:p w14:paraId="337EC34B" w14:textId="77777777" w:rsidR="00820E9A" w:rsidRPr="00BC2E75" w:rsidRDefault="001E64B1">
      <w:pPr>
        <w:pStyle w:val="TOC2"/>
        <w:tabs>
          <w:tab w:val="left" w:pos="720"/>
          <w:tab w:val="right" w:leader="dot" w:pos="8630"/>
        </w:tabs>
        <w:rPr>
          <w:rFonts w:ascii="Calibri" w:hAnsi="Calibri"/>
          <w:smallCaps w:val="0"/>
          <w:noProof/>
          <w:sz w:val="22"/>
          <w:szCs w:val="22"/>
          <w:lang w:val="fi-FI" w:eastAsia="fi-FI"/>
        </w:rPr>
      </w:pPr>
      <w:hyperlink w:anchor="_Toc409012820" w:history="1">
        <w:r w:rsidR="00820E9A" w:rsidRPr="00CB4462">
          <w:rPr>
            <w:rStyle w:val="Hyperlink"/>
            <w:rFonts w:ascii="Book Antiqua" w:hAnsi="Book Antiqua"/>
            <w:noProof/>
          </w:rPr>
          <w:t>3.7</w:t>
        </w:r>
        <w:r w:rsidR="00820E9A" w:rsidRPr="00BC2E75">
          <w:rPr>
            <w:rFonts w:ascii="Calibri" w:hAnsi="Calibri"/>
            <w:smallCaps w:val="0"/>
            <w:noProof/>
            <w:sz w:val="22"/>
            <w:szCs w:val="22"/>
            <w:lang w:val="fi-FI" w:eastAsia="fi-FI"/>
          </w:rPr>
          <w:tab/>
        </w:r>
        <w:r w:rsidR="00820E9A" w:rsidRPr="00CB4462">
          <w:rPr>
            <w:rStyle w:val="Hyperlink"/>
            <w:rFonts w:ascii="Book Antiqua" w:hAnsi="Book Antiqua"/>
            <w:noProof/>
          </w:rPr>
          <w:t>Data Dictionary</w:t>
        </w:r>
        <w:r w:rsidR="00820E9A">
          <w:rPr>
            <w:noProof/>
            <w:webHidden/>
          </w:rPr>
          <w:tab/>
        </w:r>
        <w:r w:rsidR="00820E9A">
          <w:rPr>
            <w:noProof/>
            <w:webHidden/>
          </w:rPr>
          <w:fldChar w:fldCharType="begin"/>
        </w:r>
        <w:r w:rsidR="00820E9A">
          <w:rPr>
            <w:noProof/>
            <w:webHidden/>
          </w:rPr>
          <w:instrText xml:space="preserve"> PAGEREF _Toc409012820 \h </w:instrText>
        </w:r>
        <w:r w:rsidR="00820E9A">
          <w:rPr>
            <w:noProof/>
            <w:webHidden/>
          </w:rPr>
        </w:r>
        <w:r w:rsidR="00820E9A">
          <w:rPr>
            <w:noProof/>
            <w:webHidden/>
          </w:rPr>
          <w:fldChar w:fldCharType="separate"/>
        </w:r>
        <w:r w:rsidR="00820E9A">
          <w:rPr>
            <w:noProof/>
            <w:webHidden/>
          </w:rPr>
          <w:t>11</w:t>
        </w:r>
        <w:r w:rsidR="00820E9A">
          <w:rPr>
            <w:noProof/>
            <w:webHidden/>
          </w:rPr>
          <w:fldChar w:fldCharType="end"/>
        </w:r>
      </w:hyperlink>
    </w:p>
    <w:p w14:paraId="3A8707C7" w14:textId="77777777" w:rsidR="00820E9A" w:rsidRPr="00BC2E75" w:rsidRDefault="001E64B1">
      <w:pPr>
        <w:pStyle w:val="TOC1"/>
        <w:tabs>
          <w:tab w:val="left" w:pos="446"/>
          <w:tab w:val="right" w:leader="dot" w:pos="8630"/>
        </w:tabs>
        <w:rPr>
          <w:rFonts w:ascii="Calibri" w:hAnsi="Calibri"/>
          <w:b w:val="0"/>
          <w:bCs w:val="0"/>
          <w:caps w:val="0"/>
          <w:noProof/>
          <w:sz w:val="22"/>
          <w:szCs w:val="22"/>
          <w:lang w:val="fi-FI" w:eastAsia="fi-FI"/>
        </w:rPr>
      </w:pPr>
      <w:hyperlink w:anchor="_Toc409012821" w:history="1">
        <w:r w:rsidR="00820E9A" w:rsidRPr="00CB4462">
          <w:rPr>
            <w:rStyle w:val="Hyperlink"/>
            <w:rFonts w:ascii="Book Antiqua" w:hAnsi="Book Antiqua"/>
            <w:noProof/>
          </w:rPr>
          <w:t>4.</w:t>
        </w:r>
        <w:r w:rsidR="00820E9A" w:rsidRPr="00BC2E75">
          <w:rPr>
            <w:rFonts w:ascii="Calibri" w:hAnsi="Calibri"/>
            <w:b w:val="0"/>
            <w:bCs w:val="0"/>
            <w:caps w:val="0"/>
            <w:noProof/>
            <w:sz w:val="22"/>
            <w:szCs w:val="22"/>
            <w:lang w:val="fi-FI" w:eastAsia="fi-FI"/>
          </w:rPr>
          <w:tab/>
        </w:r>
        <w:r w:rsidR="00820E9A" w:rsidRPr="00CB4462">
          <w:rPr>
            <w:rStyle w:val="Hyperlink"/>
            <w:rFonts w:ascii="Book Antiqua" w:hAnsi="Book Antiqua"/>
            <w:noProof/>
          </w:rPr>
          <w:t>Glossary</w:t>
        </w:r>
        <w:r w:rsidR="00820E9A">
          <w:rPr>
            <w:noProof/>
            <w:webHidden/>
          </w:rPr>
          <w:tab/>
        </w:r>
        <w:r w:rsidR="00820E9A">
          <w:rPr>
            <w:noProof/>
            <w:webHidden/>
          </w:rPr>
          <w:fldChar w:fldCharType="begin"/>
        </w:r>
        <w:r w:rsidR="00820E9A">
          <w:rPr>
            <w:noProof/>
            <w:webHidden/>
          </w:rPr>
          <w:instrText xml:space="preserve"> PAGEREF _Toc409012821 \h </w:instrText>
        </w:r>
        <w:r w:rsidR="00820E9A">
          <w:rPr>
            <w:noProof/>
            <w:webHidden/>
          </w:rPr>
        </w:r>
        <w:r w:rsidR="00820E9A">
          <w:rPr>
            <w:noProof/>
            <w:webHidden/>
          </w:rPr>
          <w:fldChar w:fldCharType="separate"/>
        </w:r>
        <w:r w:rsidR="00820E9A">
          <w:rPr>
            <w:noProof/>
            <w:webHidden/>
          </w:rPr>
          <w:t>12</w:t>
        </w:r>
        <w:r w:rsidR="00820E9A">
          <w:rPr>
            <w:noProof/>
            <w:webHidden/>
          </w:rPr>
          <w:fldChar w:fldCharType="end"/>
        </w:r>
      </w:hyperlink>
    </w:p>
    <w:p w14:paraId="04639E1D" w14:textId="77777777" w:rsidR="00820E9A" w:rsidRPr="00BC2E75" w:rsidRDefault="001E64B1">
      <w:pPr>
        <w:pStyle w:val="TOC1"/>
        <w:tabs>
          <w:tab w:val="left" w:pos="446"/>
          <w:tab w:val="right" w:leader="dot" w:pos="8630"/>
        </w:tabs>
        <w:rPr>
          <w:rFonts w:ascii="Calibri" w:hAnsi="Calibri"/>
          <w:b w:val="0"/>
          <w:bCs w:val="0"/>
          <w:caps w:val="0"/>
          <w:noProof/>
          <w:sz w:val="22"/>
          <w:szCs w:val="22"/>
          <w:lang w:val="fi-FI" w:eastAsia="fi-FI"/>
        </w:rPr>
      </w:pPr>
      <w:hyperlink w:anchor="_Toc409012822" w:history="1">
        <w:r w:rsidR="00820E9A" w:rsidRPr="00CB4462">
          <w:rPr>
            <w:rStyle w:val="Hyperlink"/>
            <w:rFonts w:ascii="Book Antiqua" w:hAnsi="Book Antiqua"/>
            <w:noProof/>
          </w:rPr>
          <w:t>5.</w:t>
        </w:r>
        <w:r w:rsidR="00820E9A" w:rsidRPr="00BC2E75">
          <w:rPr>
            <w:rFonts w:ascii="Calibri" w:hAnsi="Calibri"/>
            <w:b w:val="0"/>
            <w:bCs w:val="0"/>
            <w:caps w:val="0"/>
            <w:noProof/>
            <w:sz w:val="22"/>
            <w:szCs w:val="22"/>
            <w:lang w:val="fi-FI" w:eastAsia="fi-FI"/>
          </w:rPr>
          <w:tab/>
        </w:r>
        <w:r w:rsidR="00820E9A" w:rsidRPr="00CB4462">
          <w:rPr>
            <w:rStyle w:val="Hyperlink"/>
            <w:rFonts w:ascii="Book Antiqua" w:hAnsi="Book Antiqua"/>
            <w:noProof/>
          </w:rPr>
          <w:t>Appendices</w:t>
        </w:r>
        <w:r w:rsidR="00820E9A">
          <w:rPr>
            <w:noProof/>
            <w:webHidden/>
          </w:rPr>
          <w:tab/>
        </w:r>
        <w:r w:rsidR="00820E9A">
          <w:rPr>
            <w:noProof/>
            <w:webHidden/>
          </w:rPr>
          <w:fldChar w:fldCharType="begin"/>
        </w:r>
        <w:r w:rsidR="00820E9A">
          <w:rPr>
            <w:noProof/>
            <w:webHidden/>
          </w:rPr>
          <w:instrText xml:space="preserve"> PAGEREF _Toc409012822 \h </w:instrText>
        </w:r>
        <w:r w:rsidR="00820E9A">
          <w:rPr>
            <w:noProof/>
            <w:webHidden/>
          </w:rPr>
        </w:r>
        <w:r w:rsidR="00820E9A">
          <w:rPr>
            <w:noProof/>
            <w:webHidden/>
          </w:rPr>
          <w:fldChar w:fldCharType="separate"/>
        </w:r>
        <w:r w:rsidR="00820E9A">
          <w:rPr>
            <w:noProof/>
            <w:webHidden/>
          </w:rPr>
          <w:t>13</w:t>
        </w:r>
        <w:r w:rsidR="00820E9A">
          <w:rPr>
            <w:noProof/>
            <w:webHidden/>
          </w:rPr>
          <w:fldChar w:fldCharType="end"/>
        </w:r>
      </w:hyperlink>
    </w:p>
    <w:p w14:paraId="02EB378F" w14:textId="77777777" w:rsidR="00ED2D20" w:rsidRDefault="00ED2D20">
      <w:r>
        <w:rPr>
          <w:b/>
          <w:bCs/>
          <w:caps/>
          <w:smallCaps/>
          <w:sz w:val="20"/>
          <w:szCs w:val="24"/>
        </w:rPr>
        <w:fldChar w:fldCharType="end"/>
      </w:r>
    </w:p>
    <w:p w14:paraId="2650E3BD" w14:textId="77777777" w:rsidR="00ED2D20" w:rsidRDefault="00ED2D20">
      <w:pPr>
        <w:pStyle w:val="Heading1-FormatOnly"/>
        <w:numPr>
          <w:ilvl w:val="0"/>
          <w:numId w:val="0"/>
        </w:numPr>
        <w:rPr>
          <w:rFonts w:ascii="Book Antiqua" w:hAnsi="Book Antiqua"/>
          <w:b w:val="0"/>
          <w:bCs w:val="0"/>
        </w:rPr>
      </w:pPr>
      <w:r>
        <w:rPr>
          <w:rFonts w:ascii="Book Antiqua" w:hAnsi="Book Antiqua"/>
          <w:b w:val="0"/>
          <w:bCs w:val="0"/>
        </w:rPr>
        <w:lastRenderedPageBreak/>
        <w:t>List of Figures</w:t>
      </w:r>
    </w:p>
    <w:p w14:paraId="028B9A13" w14:textId="77777777" w:rsidR="00ED2D20" w:rsidRDefault="3A681BF1">
      <w:pPr>
        <w:pStyle w:val="Comment0"/>
      </w:pPr>
      <w:r>
        <w:t>New figures that are given captions using the Caption paragraph style will be added to the table automatically. To update this table of contents in Microsoft Word, put the cursor anywhere in the table and press F9. If you want the table to be easy to maintain, do not change it manually.</w:t>
      </w:r>
    </w:p>
    <w:p w14:paraId="100EF059" w14:textId="77777777" w:rsidR="00ED2D20" w:rsidRDefault="3A681BF1">
      <w:pPr>
        <w:pStyle w:val="Comment0"/>
      </w:pPr>
      <w:r>
        <w:t xml:space="preserve">This section can be deleted if the document contains no figures or if otherwise desired. </w:t>
      </w:r>
    </w:p>
    <w:p w14:paraId="70533560" w14:textId="77777777" w:rsidR="00AB18C8" w:rsidRDefault="00ED2D20">
      <w:pPr>
        <w:pStyle w:val="TableofFigures"/>
        <w:rPr>
          <w:rFonts w:asciiTheme="minorHAnsi" w:eastAsiaTheme="minorEastAsia" w:hAnsiTheme="minorHAnsi" w:cstheme="minorBidi"/>
          <w:noProof/>
          <w:sz w:val="24"/>
          <w:szCs w:val="24"/>
          <w:lang w:val="en-GB" w:eastAsia="en-GB"/>
        </w:rPr>
      </w:pPr>
      <w:r>
        <w:fldChar w:fldCharType="begin"/>
      </w:r>
      <w:r>
        <w:instrText xml:space="preserve"> TOC \t "Caption" \c </w:instrText>
      </w:r>
      <w:r>
        <w:fldChar w:fldCharType="separate"/>
      </w:r>
      <w:r w:rsidR="00AB18C8">
        <w:rPr>
          <w:noProof/>
        </w:rPr>
        <w:t>Figure 1 System Architecture</w:t>
      </w:r>
      <w:r w:rsidR="00AB18C8">
        <w:rPr>
          <w:noProof/>
        </w:rPr>
        <w:tab/>
      </w:r>
      <w:r w:rsidR="00AB18C8">
        <w:rPr>
          <w:noProof/>
        </w:rPr>
        <w:fldChar w:fldCharType="begin"/>
      </w:r>
      <w:r w:rsidR="00AB18C8">
        <w:rPr>
          <w:noProof/>
        </w:rPr>
        <w:instrText xml:space="preserve"> PAGEREF _Toc509781304 \h </w:instrText>
      </w:r>
      <w:r w:rsidR="00AB18C8">
        <w:rPr>
          <w:noProof/>
        </w:rPr>
      </w:r>
      <w:r w:rsidR="00AB18C8">
        <w:rPr>
          <w:noProof/>
        </w:rPr>
        <w:fldChar w:fldCharType="separate"/>
      </w:r>
      <w:r w:rsidR="00AB18C8">
        <w:rPr>
          <w:noProof/>
        </w:rPr>
        <w:t>6</w:t>
      </w:r>
      <w:r w:rsidR="00AB18C8">
        <w:rPr>
          <w:noProof/>
        </w:rPr>
        <w:fldChar w:fldCharType="end"/>
      </w:r>
    </w:p>
    <w:p w14:paraId="43339CE2" w14:textId="77777777" w:rsidR="00AB18C8" w:rsidRDefault="00AB18C8">
      <w:pPr>
        <w:pStyle w:val="TableofFigures"/>
        <w:rPr>
          <w:rFonts w:asciiTheme="minorHAnsi" w:eastAsiaTheme="minorEastAsia" w:hAnsiTheme="minorHAnsi" w:cstheme="minorBidi"/>
          <w:noProof/>
          <w:sz w:val="24"/>
          <w:szCs w:val="24"/>
          <w:lang w:val="en-GB" w:eastAsia="en-GB"/>
        </w:rPr>
      </w:pPr>
      <w:r>
        <w:rPr>
          <w:noProof/>
        </w:rPr>
        <w:t>Figure 2 System Level Use Case Diagram</w:t>
      </w:r>
      <w:r>
        <w:rPr>
          <w:noProof/>
        </w:rPr>
        <w:tab/>
      </w:r>
      <w:r>
        <w:rPr>
          <w:noProof/>
        </w:rPr>
        <w:fldChar w:fldCharType="begin"/>
      </w:r>
      <w:r>
        <w:rPr>
          <w:noProof/>
        </w:rPr>
        <w:instrText xml:space="preserve"> PAGEREF _Toc509781305 \h </w:instrText>
      </w:r>
      <w:r>
        <w:rPr>
          <w:noProof/>
        </w:rPr>
      </w:r>
      <w:r>
        <w:rPr>
          <w:noProof/>
        </w:rPr>
        <w:fldChar w:fldCharType="separate"/>
      </w:r>
      <w:r>
        <w:rPr>
          <w:noProof/>
        </w:rPr>
        <w:t>7</w:t>
      </w:r>
      <w:r>
        <w:rPr>
          <w:noProof/>
        </w:rPr>
        <w:fldChar w:fldCharType="end"/>
      </w:r>
    </w:p>
    <w:p w14:paraId="2E16716E" w14:textId="77777777" w:rsidR="00AB18C8" w:rsidRDefault="00AB18C8">
      <w:pPr>
        <w:pStyle w:val="TableofFigures"/>
        <w:rPr>
          <w:rFonts w:asciiTheme="minorHAnsi" w:eastAsiaTheme="minorEastAsia" w:hAnsiTheme="minorHAnsi" w:cstheme="minorBidi"/>
          <w:noProof/>
          <w:sz w:val="24"/>
          <w:szCs w:val="24"/>
          <w:lang w:val="en-GB" w:eastAsia="en-GB"/>
        </w:rPr>
      </w:pPr>
      <w:r>
        <w:rPr>
          <w:noProof/>
        </w:rPr>
        <w:t>Figure 3 The front page with menu open</w:t>
      </w:r>
      <w:r>
        <w:rPr>
          <w:noProof/>
        </w:rPr>
        <w:tab/>
      </w:r>
      <w:r>
        <w:rPr>
          <w:noProof/>
        </w:rPr>
        <w:fldChar w:fldCharType="begin"/>
      </w:r>
      <w:r>
        <w:rPr>
          <w:noProof/>
        </w:rPr>
        <w:instrText xml:space="preserve"> PAGEREF _Toc509781306 \h </w:instrText>
      </w:r>
      <w:r>
        <w:rPr>
          <w:noProof/>
        </w:rPr>
      </w:r>
      <w:r>
        <w:rPr>
          <w:noProof/>
        </w:rPr>
        <w:fldChar w:fldCharType="separate"/>
      </w:r>
      <w:r>
        <w:rPr>
          <w:noProof/>
        </w:rPr>
        <w:t>9</w:t>
      </w:r>
      <w:r>
        <w:rPr>
          <w:noProof/>
        </w:rPr>
        <w:fldChar w:fldCharType="end"/>
      </w:r>
    </w:p>
    <w:p w14:paraId="2E0A4EF2" w14:textId="77777777" w:rsidR="00AB18C8" w:rsidRDefault="00AB18C8">
      <w:pPr>
        <w:pStyle w:val="TableofFigures"/>
        <w:rPr>
          <w:rFonts w:asciiTheme="minorHAnsi" w:eastAsiaTheme="minorEastAsia" w:hAnsiTheme="minorHAnsi" w:cstheme="minorBidi"/>
          <w:noProof/>
          <w:sz w:val="24"/>
          <w:szCs w:val="24"/>
          <w:lang w:val="en-GB" w:eastAsia="en-GB"/>
        </w:rPr>
      </w:pPr>
      <w:r>
        <w:rPr>
          <w:noProof/>
        </w:rPr>
        <w:t>Figure 4 Login page</w:t>
      </w:r>
      <w:r>
        <w:rPr>
          <w:noProof/>
        </w:rPr>
        <w:tab/>
      </w:r>
      <w:r>
        <w:rPr>
          <w:noProof/>
        </w:rPr>
        <w:fldChar w:fldCharType="begin"/>
      </w:r>
      <w:r>
        <w:rPr>
          <w:noProof/>
        </w:rPr>
        <w:instrText xml:space="preserve"> PAGEREF _Toc509781307 \h </w:instrText>
      </w:r>
      <w:r>
        <w:rPr>
          <w:noProof/>
        </w:rPr>
      </w:r>
      <w:r>
        <w:rPr>
          <w:noProof/>
        </w:rPr>
        <w:fldChar w:fldCharType="separate"/>
      </w:r>
      <w:r>
        <w:rPr>
          <w:noProof/>
        </w:rPr>
        <w:t>10</w:t>
      </w:r>
      <w:r>
        <w:rPr>
          <w:noProof/>
        </w:rPr>
        <w:fldChar w:fldCharType="end"/>
      </w:r>
    </w:p>
    <w:p w14:paraId="6A05A809" w14:textId="77777777" w:rsidR="00ED2D20" w:rsidRDefault="00ED2D20">
      <w:pPr>
        <w:pStyle w:val="Caption"/>
      </w:pPr>
      <w:r>
        <w:fldChar w:fldCharType="end"/>
      </w:r>
    </w:p>
    <w:p w14:paraId="2635E364" w14:textId="77777777" w:rsidR="00ED2D20" w:rsidRDefault="00ED2D20">
      <w:pPr>
        <w:pStyle w:val="Heading1"/>
        <w:rPr>
          <w:rFonts w:ascii="Book Antiqua" w:hAnsi="Book Antiqua"/>
          <w:b w:val="0"/>
          <w:bCs w:val="0"/>
        </w:rPr>
      </w:pPr>
      <w:bookmarkStart w:id="1" w:name="_Toc409012806"/>
      <w:r>
        <w:rPr>
          <w:rFonts w:ascii="Book Antiqua" w:hAnsi="Book Antiqua"/>
          <w:b w:val="0"/>
          <w:bCs w:val="0"/>
        </w:rPr>
        <w:lastRenderedPageBreak/>
        <w:t>Introduction</w:t>
      </w:r>
      <w:bookmarkEnd w:id="1"/>
      <w:r>
        <w:rPr>
          <w:rFonts w:ascii="Book Antiqua" w:hAnsi="Book Antiqua"/>
          <w:b w:val="0"/>
          <w:bCs w:val="0"/>
        </w:rPr>
        <w:t xml:space="preserve"> </w:t>
      </w:r>
    </w:p>
    <w:p w14:paraId="2EF06CF4" w14:textId="24BEAA3A" w:rsidR="00ED2D20" w:rsidRDefault="00ED2D20">
      <w:pPr>
        <w:pStyle w:val="Heading2"/>
        <w:rPr>
          <w:rFonts w:ascii="Book Antiqua" w:hAnsi="Book Antiqua"/>
        </w:rPr>
      </w:pPr>
      <w:bookmarkStart w:id="2" w:name="_Toc409012807"/>
      <w:r>
        <w:rPr>
          <w:rFonts w:ascii="Book Antiqua" w:hAnsi="Book Antiqua"/>
        </w:rPr>
        <w:t>Project Overview</w:t>
      </w:r>
      <w:bookmarkEnd w:id="2"/>
      <w:r>
        <w:rPr>
          <w:rFonts w:ascii="Book Antiqua" w:hAnsi="Book Antiqua"/>
        </w:rPr>
        <w:t xml:space="preserve"> </w:t>
      </w:r>
    </w:p>
    <w:p w14:paraId="41952C8A" w14:textId="12DA9030" w:rsidR="00E852D0" w:rsidRDefault="00E852D0" w:rsidP="00E852D0"/>
    <w:p w14:paraId="65DA440C" w14:textId="3B9D7C6C" w:rsidR="00E852D0" w:rsidRDefault="00E852D0" w:rsidP="00E852D0">
      <w:r>
        <w:t>The objective of the project is delivering</w:t>
      </w:r>
      <w:r w:rsidR="003C0DF8">
        <w:t xml:space="preserve"> the user</w:t>
      </w:r>
      <w:r>
        <w:t xml:space="preserve"> a browser-based game with working user log-in database, and a working administrator system.</w:t>
      </w:r>
    </w:p>
    <w:p w14:paraId="23BB1EE4" w14:textId="77777777" w:rsidR="003C0DF8" w:rsidRPr="00E852D0" w:rsidRDefault="003C0DF8" w:rsidP="00E852D0"/>
    <w:p w14:paraId="6BDA56DE" w14:textId="4BCD8A98" w:rsidR="00ED2D20" w:rsidRDefault="00ED2D20">
      <w:pPr>
        <w:pStyle w:val="Heading2"/>
        <w:rPr>
          <w:rFonts w:ascii="Book Antiqua" w:hAnsi="Book Antiqua"/>
        </w:rPr>
      </w:pPr>
      <w:bookmarkStart w:id="3" w:name="_Toc409012808"/>
      <w:r>
        <w:rPr>
          <w:rFonts w:ascii="Book Antiqua" w:hAnsi="Book Antiqua"/>
        </w:rPr>
        <w:t>Problem Statement</w:t>
      </w:r>
      <w:bookmarkEnd w:id="3"/>
    </w:p>
    <w:p w14:paraId="274ACA54" w14:textId="7B40BB93" w:rsidR="00E852D0" w:rsidRDefault="00E852D0" w:rsidP="00E852D0"/>
    <w:p w14:paraId="7D68E60B" w14:textId="74EBA749" w:rsidR="00E852D0" w:rsidRDefault="00E852D0" w:rsidP="00E852D0">
      <w:r>
        <w:t>The purpose of this project is learning to develop a game</w:t>
      </w:r>
      <w:r w:rsidR="003C0DF8">
        <w:t xml:space="preserve"> in a group of 3 people</w:t>
      </w:r>
      <w:r>
        <w:t>, following the waterfall model. The problems along the way will be dealt carefully with black-box testing.</w:t>
      </w:r>
    </w:p>
    <w:p w14:paraId="69B95D8C" w14:textId="77777777" w:rsidR="003C0DF8" w:rsidRPr="00E852D0" w:rsidRDefault="003C0DF8" w:rsidP="00E852D0"/>
    <w:p w14:paraId="13F48D4E" w14:textId="17273D64" w:rsidR="00ED2D20" w:rsidRDefault="00ED2D20">
      <w:pPr>
        <w:pStyle w:val="Heading2"/>
        <w:numPr>
          <w:numberingChange w:id="4" w:author="Hajira Kureshi" w:date="2000-10-02T12:27:00Z" w:original="%1:1:0:.%2:8:0:"/>
        </w:numPr>
        <w:rPr>
          <w:rFonts w:ascii="Book Antiqua" w:hAnsi="Book Antiqua"/>
        </w:rPr>
      </w:pPr>
      <w:bookmarkStart w:id="5" w:name="_Toc409012809"/>
      <w:r>
        <w:rPr>
          <w:rFonts w:ascii="Book Antiqua" w:hAnsi="Book Antiqua"/>
        </w:rPr>
        <w:t>Reference/ Source Documents</w:t>
      </w:r>
      <w:bookmarkEnd w:id="5"/>
    </w:p>
    <w:p w14:paraId="576AF3A1" w14:textId="3D113A36" w:rsidR="00E852D0" w:rsidRDefault="00E852D0" w:rsidP="00E852D0"/>
    <w:p w14:paraId="58F2F179" w14:textId="3F3EA1AD" w:rsidR="00E852D0" w:rsidRDefault="00E852D0" w:rsidP="00E852D0">
      <w:r>
        <w:t>The documents will include:</w:t>
      </w:r>
    </w:p>
    <w:p w14:paraId="60CD4914" w14:textId="2574DB61" w:rsidR="00E852D0" w:rsidRDefault="00E852D0" w:rsidP="00E852D0">
      <w:pPr>
        <w:pStyle w:val="ListParagraph"/>
        <w:numPr>
          <w:ilvl w:val="0"/>
          <w:numId w:val="28"/>
        </w:numPr>
      </w:pPr>
      <w:r>
        <w:t>Project plan</w:t>
      </w:r>
    </w:p>
    <w:p w14:paraId="0F10E75E" w14:textId="0E17BECE" w:rsidR="00E852D0" w:rsidRDefault="00E852D0" w:rsidP="00E852D0">
      <w:pPr>
        <w:pStyle w:val="ListParagraph"/>
        <w:numPr>
          <w:ilvl w:val="0"/>
          <w:numId w:val="28"/>
        </w:numPr>
      </w:pPr>
      <w:r>
        <w:t>Function plan</w:t>
      </w:r>
    </w:p>
    <w:p w14:paraId="3FFF9949" w14:textId="6F394865" w:rsidR="00E852D0" w:rsidRDefault="00E852D0" w:rsidP="00E852D0">
      <w:pPr>
        <w:pStyle w:val="ListParagraph"/>
        <w:numPr>
          <w:ilvl w:val="0"/>
          <w:numId w:val="28"/>
        </w:numPr>
      </w:pPr>
      <w:r>
        <w:t>Test report</w:t>
      </w:r>
    </w:p>
    <w:p w14:paraId="039B41C2" w14:textId="77777777" w:rsidR="003C0DF8" w:rsidRPr="00E852D0" w:rsidRDefault="003C0DF8" w:rsidP="003C0DF8">
      <w:pPr>
        <w:pStyle w:val="ListParagraph"/>
      </w:pPr>
    </w:p>
    <w:p w14:paraId="589FA4E3" w14:textId="6E85103E" w:rsidR="003C0DF8" w:rsidRPr="003C0DF8" w:rsidRDefault="00ED2D20" w:rsidP="003C0DF8">
      <w:pPr>
        <w:pStyle w:val="Heading2"/>
        <w:rPr>
          <w:rFonts w:ascii="Book Antiqua" w:hAnsi="Book Antiqua"/>
        </w:rPr>
      </w:pPr>
      <w:bookmarkStart w:id="6" w:name="_Toc409012810"/>
      <w:r>
        <w:rPr>
          <w:rFonts w:ascii="Book Antiqua" w:hAnsi="Book Antiqua"/>
        </w:rPr>
        <w:t>Goals</w:t>
      </w:r>
      <w:bookmarkEnd w:id="6"/>
    </w:p>
    <w:p w14:paraId="01DCEA8F" w14:textId="131F21DB" w:rsidR="00E852D0" w:rsidRDefault="00E852D0" w:rsidP="00E852D0"/>
    <w:p w14:paraId="2C6280FD" w14:textId="0B47F622" w:rsidR="00E852D0" w:rsidRPr="00E852D0" w:rsidRDefault="00E852D0" w:rsidP="00E852D0">
      <w:r>
        <w:t>The goal of the project is to develop a game that supports one or more human players, that is run as a web-based application. The player has options to register a new user, log in as created user, play the game, change game settings, see the leaderboard and graphs. An administrator account is also created for managing the game’s database.</w:t>
      </w:r>
    </w:p>
    <w:p w14:paraId="5A39BBE3" w14:textId="77777777" w:rsidR="00ED2D20" w:rsidRDefault="00ED2D20">
      <w:pPr>
        <w:pStyle w:val="Comment0"/>
      </w:pPr>
    </w:p>
    <w:p w14:paraId="0A6959E7" w14:textId="77777777" w:rsidR="00ED2D20" w:rsidRDefault="00CB6E4F">
      <w:r>
        <w:t xml:space="preserve"> </w:t>
      </w:r>
    </w:p>
    <w:p w14:paraId="392A1CBC" w14:textId="77777777" w:rsidR="00ED2D20" w:rsidRDefault="00ED2D20">
      <w:pPr>
        <w:pStyle w:val="Heading1"/>
        <w:rPr>
          <w:rFonts w:ascii="Book Antiqua" w:hAnsi="Book Antiqua"/>
          <w:b w:val="0"/>
          <w:bCs w:val="0"/>
        </w:rPr>
      </w:pPr>
      <w:bookmarkStart w:id="7" w:name="_Toc409012811"/>
      <w:r>
        <w:rPr>
          <w:rFonts w:ascii="Book Antiqua" w:hAnsi="Book Antiqua"/>
          <w:b w:val="0"/>
          <w:bCs w:val="0"/>
        </w:rPr>
        <w:lastRenderedPageBreak/>
        <w:t>System Architecture</w:t>
      </w:r>
      <w:bookmarkEnd w:id="7"/>
    </w:p>
    <w:p w14:paraId="0F798E86" w14:textId="54D5BE09" w:rsidR="00ED2D20" w:rsidRDefault="479CD846" w:rsidP="479CD846">
      <w:pPr>
        <w:pStyle w:val="Comment0"/>
        <w:rPr>
          <w:i w:val="0"/>
          <w:iCs w:val="0"/>
          <w:color w:val="auto"/>
        </w:rPr>
      </w:pPr>
      <w:r w:rsidRPr="479CD846">
        <w:rPr>
          <w:i w:val="0"/>
          <w:iCs w:val="0"/>
          <w:color w:val="auto"/>
        </w:rPr>
        <w:t>The game and user information are stored in a MySQL Database. The data is retrieved from the database by the web server and is displayed to the user. Interactions with the web server by the user is sent to the database.</w:t>
      </w:r>
    </w:p>
    <w:p w14:paraId="61E90124" w14:textId="77777777" w:rsidR="00ED2D20" w:rsidRPr="0073570C" w:rsidRDefault="479CD846">
      <w:pPr>
        <w:pStyle w:val="Heading2"/>
        <w:rPr>
          <w:rFonts w:ascii="Book Antiqua" w:hAnsi="Book Antiqua"/>
        </w:rPr>
      </w:pPr>
      <w:bookmarkStart w:id="8" w:name="_Toc409012812"/>
      <w:r w:rsidRPr="479CD846">
        <w:rPr>
          <w:rFonts w:ascii="Book Antiqua" w:hAnsi="Book Antiqua"/>
        </w:rPr>
        <w:t>System Architecture Diagram</w:t>
      </w:r>
      <w:bookmarkEnd w:id="8"/>
    </w:p>
    <w:p w14:paraId="6B86AA63" w14:textId="6E27BAE2" w:rsidR="479CD846" w:rsidRDefault="479CD846" w:rsidP="479CD846">
      <w:pPr>
        <w:pStyle w:val="Comment0"/>
        <w:ind w:firstLine="720"/>
      </w:pPr>
      <w:r>
        <w:rPr>
          <w:noProof/>
          <w:lang w:val="en-GB" w:eastAsia="en-GB"/>
        </w:rPr>
        <w:drawing>
          <wp:inline distT="0" distB="0" distL="0" distR="0" wp14:anchorId="1186129C" wp14:editId="3139C02E">
            <wp:extent cx="4572000" cy="1495425"/>
            <wp:effectExtent l="0" t="0" r="0" b="0"/>
            <wp:docPr id="22986799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7">
                      <a:extLst>
                        <a:ext uri="{28A0092B-C50C-407E-A947-70E740481C1C}">
                          <a14:useLocalDpi xmlns:a14="http://schemas.microsoft.com/office/drawing/2010/main" val="0"/>
                        </a:ext>
                      </a:extLst>
                    </a:blip>
                    <a:stretch>
                      <a:fillRect/>
                    </a:stretch>
                  </pic:blipFill>
                  <pic:spPr>
                    <a:xfrm>
                      <a:off x="0" y="0"/>
                      <a:ext cx="4572000" cy="1495425"/>
                    </a:xfrm>
                    <a:prstGeom prst="rect">
                      <a:avLst/>
                    </a:prstGeom>
                  </pic:spPr>
                </pic:pic>
              </a:graphicData>
            </a:graphic>
          </wp:inline>
        </w:drawing>
      </w:r>
    </w:p>
    <w:p w14:paraId="3519E55F" w14:textId="77777777" w:rsidR="00ED2D20" w:rsidRDefault="00ED2D20" w:rsidP="3A681BF1">
      <w:pPr>
        <w:pStyle w:val="Caption"/>
        <w:jc w:val="center"/>
        <w:rPr>
          <w:sz w:val="20"/>
          <w:szCs w:val="20"/>
        </w:rPr>
      </w:pPr>
      <w:bookmarkStart w:id="9" w:name="_Toc509781304"/>
      <w:r w:rsidRPr="3A681BF1">
        <w:rPr>
          <w:sz w:val="20"/>
          <w:szCs w:val="20"/>
        </w:rPr>
        <w:t xml:space="preserve">Figure </w:t>
      </w:r>
      <w:r w:rsidRPr="3A681BF1">
        <w:fldChar w:fldCharType="begin"/>
      </w:r>
      <w:r>
        <w:rPr>
          <w:sz w:val="20"/>
        </w:rPr>
        <w:instrText xml:space="preserve"> SEQ Figure \* ARABIC </w:instrText>
      </w:r>
      <w:r w:rsidRPr="3A681BF1">
        <w:rPr>
          <w:sz w:val="20"/>
        </w:rPr>
        <w:fldChar w:fldCharType="separate"/>
      </w:r>
      <w:r w:rsidR="00AB11AC">
        <w:rPr>
          <w:noProof/>
          <w:sz w:val="20"/>
        </w:rPr>
        <w:t>1</w:t>
      </w:r>
      <w:r w:rsidRPr="3A681BF1">
        <w:fldChar w:fldCharType="end"/>
      </w:r>
      <w:r w:rsidRPr="3A681BF1">
        <w:rPr>
          <w:sz w:val="20"/>
          <w:szCs w:val="20"/>
        </w:rPr>
        <w:t xml:space="preserve"> System Architecture</w:t>
      </w:r>
      <w:bookmarkEnd w:id="9"/>
    </w:p>
    <w:p w14:paraId="56605611" w14:textId="77777777" w:rsidR="00ED2D20" w:rsidRDefault="3A681BF1">
      <w:pPr>
        <w:pStyle w:val="Heading1"/>
        <w:rPr>
          <w:rFonts w:ascii="Book Antiqua" w:hAnsi="Book Antiqua"/>
          <w:b w:val="0"/>
          <w:bCs w:val="0"/>
        </w:rPr>
      </w:pPr>
      <w:bookmarkStart w:id="10" w:name="_Toc409012813"/>
      <w:r w:rsidRPr="3A681BF1">
        <w:rPr>
          <w:rFonts w:ascii="Book Antiqua" w:hAnsi="Book Antiqua"/>
          <w:b w:val="0"/>
          <w:bCs w:val="0"/>
        </w:rPr>
        <w:lastRenderedPageBreak/>
        <w:t>Use Case Model</w:t>
      </w:r>
      <w:bookmarkEnd w:id="10"/>
    </w:p>
    <w:p w14:paraId="615EE42F" w14:textId="77777777" w:rsidR="00ED2D20" w:rsidRDefault="3A681BF1">
      <w:pPr>
        <w:pStyle w:val="Heading2"/>
        <w:rPr>
          <w:rFonts w:ascii="Book Antiqua" w:hAnsi="Book Antiqua"/>
        </w:rPr>
      </w:pPr>
      <w:bookmarkStart w:id="11" w:name="_Toc409012814"/>
      <w:r w:rsidRPr="3A681BF1">
        <w:rPr>
          <w:rFonts w:ascii="Book Antiqua" w:hAnsi="Book Antiqua"/>
        </w:rPr>
        <w:t>List of Actors</w:t>
      </w:r>
      <w:bookmarkEnd w:id="11"/>
    </w:p>
    <w:p w14:paraId="285A021D" w14:textId="30BB1D6E" w:rsidR="00ED2D20" w:rsidRDefault="3A681BF1" w:rsidP="3A681BF1">
      <w:pPr>
        <w:pStyle w:val="Comment0"/>
        <w:rPr>
          <w:i w:val="0"/>
          <w:iCs w:val="0"/>
          <w:color w:val="auto"/>
          <w:u w:val="single"/>
        </w:rPr>
      </w:pPr>
      <w:r w:rsidRPr="3A681BF1">
        <w:rPr>
          <w:i w:val="0"/>
          <w:iCs w:val="0"/>
          <w:color w:val="auto"/>
          <w:u w:val="single"/>
        </w:rPr>
        <w:t>Player;</w:t>
      </w:r>
      <w:r w:rsidRPr="3A681BF1">
        <w:rPr>
          <w:i w:val="0"/>
          <w:iCs w:val="0"/>
          <w:color w:val="auto"/>
        </w:rPr>
        <w:t xml:space="preserve"> this person executes all the game interactions</w:t>
      </w:r>
    </w:p>
    <w:p w14:paraId="0795AD12" w14:textId="48313888" w:rsidR="3A681BF1" w:rsidRDefault="3A681BF1" w:rsidP="3A681BF1">
      <w:pPr>
        <w:pStyle w:val="Comment0"/>
        <w:rPr>
          <w:i w:val="0"/>
          <w:iCs w:val="0"/>
          <w:color w:val="auto"/>
        </w:rPr>
      </w:pPr>
      <w:r w:rsidRPr="3A681BF1">
        <w:rPr>
          <w:i w:val="0"/>
          <w:iCs w:val="0"/>
          <w:color w:val="auto"/>
          <w:u w:val="single"/>
        </w:rPr>
        <w:t>Admin;</w:t>
      </w:r>
      <w:r w:rsidRPr="3A681BF1">
        <w:rPr>
          <w:i w:val="0"/>
          <w:iCs w:val="0"/>
          <w:color w:val="auto"/>
        </w:rPr>
        <w:t xml:space="preserve"> this person monitors and suspends misbehaving users</w:t>
      </w:r>
    </w:p>
    <w:p w14:paraId="759DD70B" w14:textId="77777777" w:rsidR="00ED2D20" w:rsidRDefault="3A681BF1">
      <w:pPr>
        <w:pStyle w:val="Heading2"/>
        <w:rPr>
          <w:rFonts w:ascii="Book Antiqua" w:hAnsi="Book Antiqua"/>
        </w:rPr>
      </w:pPr>
      <w:bookmarkStart w:id="12" w:name="_Toc409012815"/>
      <w:r w:rsidRPr="3A681BF1">
        <w:rPr>
          <w:rFonts w:ascii="Book Antiqua" w:hAnsi="Book Antiqua"/>
        </w:rPr>
        <w:t>List of Use Cases</w:t>
      </w:r>
      <w:bookmarkEnd w:id="12"/>
    </w:p>
    <w:p w14:paraId="4479C944" w14:textId="1EC14DC4" w:rsidR="3A681BF1" w:rsidRDefault="3A681BF1" w:rsidP="3A681BF1">
      <w:pPr>
        <w:pStyle w:val="Comment0"/>
        <w:rPr>
          <w:i w:val="0"/>
          <w:iCs w:val="0"/>
          <w:color w:val="auto"/>
          <w:u w:val="single"/>
        </w:rPr>
      </w:pPr>
      <w:r w:rsidRPr="3A681BF1">
        <w:rPr>
          <w:i w:val="0"/>
          <w:iCs w:val="0"/>
          <w:color w:val="auto"/>
          <w:u w:val="single"/>
        </w:rPr>
        <w:t>Play Session;</w:t>
      </w:r>
      <w:r w:rsidRPr="3A681BF1">
        <w:rPr>
          <w:i w:val="0"/>
          <w:iCs w:val="0"/>
          <w:color w:val="auto"/>
        </w:rPr>
        <w:t xml:space="preserve"> main state of the game where all interactions are performed</w:t>
      </w:r>
    </w:p>
    <w:p w14:paraId="330AC612" w14:textId="3F28097E" w:rsidR="3A681BF1" w:rsidRDefault="3A681BF1" w:rsidP="3A681BF1">
      <w:pPr>
        <w:pStyle w:val="Comment0"/>
        <w:rPr>
          <w:i w:val="0"/>
          <w:iCs w:val="0"/>
          <w:color w:val="auto"/>
          <w:u w:val="single"/>
        </w:rPr>
      </w:pPr>
      <w:r w:rsidRPr="3A681BF1">
        <w:rPr>
          <w:i w:val="0"/>
          <w:iCs w:val="0"/>
          <w:color w:val="auto"/>
          <w:u w:val="single"/>
        </w:rPr>
        <w:t>Identify User;</w:t>
      </w:r>
      <w:r w:rsidRPr="3A681BF1">
        <w:rPr>
          <w:i w:val="0"/>
          <w:iCs w:val="0"/>
          <w:color w:val="auto"/>
        </w:rPr>
        <w:t xml:space="preserve"> Play Session requires a valid user to be logged in</w:t>
      </w:r>
    </w:p>
    <w:p w14:paraId="2080124A" w14:textId="03F19643" w:rsidR="3A681BF1" w:rsidRDefault="3A681BF1" w:rsidP="3A681BF1">
      <w:pPr>
        <w:pStyle w:val="Comment0"/>
        <w:rPr>
          <w:i w:val="0"/>
          <w:iCs w:val="0"/>
          <w:color w:val="auto"/>
        </w:rPr>
      </w:pPr>
      <w:r w:rsidRPr="3A681BF1">
        <w:rPr>
          <w:i w:val="0"/>
          <w:iCs w:val="0"/>
          <w:color w:val="auto"/>
          <w:u w:val="single"/>
        </w:rPr>
        <w:t>Create User;</w:t>
      </w:r>
      <w:r w:rsidRPr="3A681BF1">
        <w:rPr>
          <w:i w:val="0"/>
          <w:iCs w:val="0"/>
          <w:color w:val="auto"/>
        </w:rPr>
        <w:t xml:space="preserve"> allows Player to create a new user</w:t>
      </w:r>
    </w:p>
    <w:p w14:paraId="50D6FBB7" w14:textId="505B1AC0" w:rsidR="3A681BF1" w:rsidRDefault="3A681BF1" w:rsidP="3A681BF1">
      <w:pPr>
        <w:pStyle w:val="Comment0"/>
        <w:rPr>
          <w:i w:val="0"/>
          <w:iCs w:val="0"/>
          <w:color w:val="auto"/>
        </w:rPr>
      </w:pPr>
      <w:r w:rsidRPr="3A681BF1">
        <w:rPr>
          <w:i w:val="0"/>
          <w:iCs w:val="0"/>
          <w:color w:val="auto"/>
          <w:u w:val="single"/>
        </w:rPr>
        <w:t>Login;</w:t>
      </w:r>
      <w:r w:rsidRPr="3A681BF1">
        <w:rPr>
          <w:i w:val="0"/>
          <w:iCs w:val="0"/>
          <w:color w:val="auto"/>
        </w:rPr>
        <w:t xml:space="preserve"> allow player to provide account information and access the Play Session</w:t>
      </w:r>
    </w:p>
    <w:p w14:paraId="30C82E59" w14:textId="58D681F0" w:rsidR="3A681BF1" w:rsidRDefault="3A681BF1" w:rsidP="3A681BF1">
      <w:pPr>
        <w:pStyle w:val="Comment0"/>
        <w:rPr>
          <w:i w:val="0"/>
          <w:iCs w:val="0"/>
          <w:color w:val="auto"/>
          <w:u w:val="single"/>
        </w:rPr>
      </w:pPr>
      <w:r w:rsidRPr="3A681BF1">
        <w:rPr>
          <w:i w:val="0"/>
          <w:iCs w:val="0"/>
          <w:color w:val="auto"/>
          <w:u w:val="single"/>
        </w:rPr>
        <w:t>Admin Session;</w:t>
      </w:r>
      <w:r w:rsidRPr="3A681BF1">
        <w:rPr>
          <w:i w:val="0"/>
          <w:iCs w:val="0"/>
          <w:color w:val="auto"/>
        </w:rPr>
        <w:t xml:space="preserve"> allows the admin to monitor the users</w:t>
      </w:r>
    </w:p>
    <w:p w14:paraId="040CE361" w14:textId="1B66722B" w:rsidR="3A681BF1" w:rsidRDefault="3A681BF1" w:rsidP="3A681BF1">
      <w:pPr>
        <w:pStyle w:val="Comment0"/>
        <w:rPr>
          <w:i w:val="0"/>
          <w:iCs w:val="0"/>
          <w:color w:val="auto"/>
          <w:u w:val="single"/>
        </w:rPr>
      </w:pPr>
      <w:r w:rsidRPr="3A681BF1">
        <w:rPr>
          <w:i w:val="0"/>
          <w:iCs w:val="0"/>
          <w:color w:val="auto"/>
          <w:u w:val="single"/>
        </w:rPr>
        <w:t>Ban User;</w:t>
      </w:r>
      <w:r w:rsidRPr="3A681BF1">
        <w:rPr>
          <w:i w:val="0"/>
          <w:iCs w:val="0"/>
          <w:color w:val="auto"/>
        </w:rPr>
        <w:t xml:space="preserve"> suspends a user for a given time</w:t>
      </w:r>
    </w:p>
    <w:p w14:paraId="6CD4CE71" w14:textId="03D72C18" w:rsidR="00ED2D20" w:rsidRDefault="3A681BF1" w:rsidP="00875E39">
      <w:pPr>
        <w:pStyle w:val="Heading2"/>
        <w:numPr>
          <w:ilvl w:val="0"/>
          <w:numId w:val="0"/>
        </w:numPr>
        <w:rPr>
          <w:rFonts w:ascii="Book Antiqua" w:hAnsi="Book Antiqua"/>
        </w:rPr>
      </w:pPr>
      <w:r w:rsidRPr="3A681BF1">
        <w:rPr>
          <w:rFonts w:ascii="Book Antiqua" w:hAnsi="Book Antiqua"/>
        </w:rPr>
        <w:t>Use Case Diagram</w:t>
      </w:r>
      <w:bookmarkStart w:id="13" w:name="_Toc409012816"/>
      <w:bookmarkEnd w:id="13"/>
    </w:p>
    <w:p w14:paraId="7DF59BE2" w14:textId="1F25EB21" w:rsidR="3A681BF1" w:rsidRDefault="3A681BF1" w:rsidP="3A681BF1"/>
    <w:p w14:paraId="6A95DBDC" w14:textId="7D82B8B6" w:rsidR="3A681BF1" w:rsidRDefault="3A681BF1" w:rsidP="3A681BF1">
      <w:pPr>
        <w:pStyle w:val="Comment0"/>
        <w:jc w:val="center"/>
      </w:pPr>
      <w:r>
        <w:rPr>
          <w:noProof/>
          <w:lang w:val="en-GB" w:eastAsia="en-GB"/>
        </w:rPr>
        <w:drawing>
          <wp:inline distT="0" distB="0" distL="0" distR="0" wp14:anchorId="0EE85EDE" wp14:editId="7A0FF95E">
            <wp:extent cx="4572000" cy="3057525"/>
            <wp:effectExtent l="0" t="0" r="0" b="0"/>
            <wp:docPr id="5820319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a:extLst>
                        <a:ext uri="{28A0092B-C50C-407E-A947-70E740481C1C}">
                          <a14:useLocalDpi xmlns:a14="http://schemas.microsoft.com/office/drawing/2010/main" val="0"/>
                        </a:ext>
                      </a:extLst>
                    </a:blip>
                    <a:stretch>
                      <a:fillRect/>
                    </a:stretch>
                  </pic:blipFill>
                  <pic:spPr>
                    <a:xfrm>
                      <a:off x="0" y="0"/>
                      <a:ext cx="4572000" cy="3057525"/>
                    </a:xfrm>
                    <a:prstGeom prst="rect">
                      <a:avLst/>
                    </a:prstGeom>
                  </pic:spPr>
                </pic:pic>
              </a:graphicData>
            </a:graphic>
          </wp:inline>
        </w:drawing>
      </w:r>
    </w:p>
    <w:p w14:paraId="0D0B940D" w14:textId="58A78939" w:rsidR="00ED2D20" w:rsidRDefault="00ED2D20">
      <w:pPr>
        <w:pStyle w:val="Comment0"/>
      </w:pPr>
    </w:p>
    <w:p w14:paraId="0E27B00A" w14:textId="77777777" w:rsidR="00CF4D10" w:rsidRDefault="00CF4D10">
      <w:pPr>
        <w:pStyle w:val="Comment0"/>
      </w:pPr>
    </w:p>
    <w:p w14:paraId="136583AC" w14:textId="77777777" w:rsidR="00ED2D20" w:rsidRDefault="00ED2D20" w:rsidP="3A681BF1">
      <w:pPr>
        <w:pStyle w:val="Caption"/>
        <w:jc w:val="center"/>
        <w:rPr>
          <w:sz w:val="20"/>
          <w:szCs w:val="20"/>
        </w:rPr>
      </w:pPr>
      <w:bookmarkStart w:id="14" w:name="_Toc509781305"/>
      <w:r w:rsidRPr="3A681BF1">
        <w:rPr>
          <w:sz w:val="20"/>
          <w:szCs w:val="20"/>
        </w:rPr>
        <w:t xml:space="preserve">Figure </w:t>
      </w:r>
      <w:r w:rsidRPr="3A681BF1">
        <w:fldChar w:fldCharType="begin"/>
      </w:r>
      <w:r>
        <w:rPr>
          <w:sz w:val="20"/>
        </w:rPr>
        <w:instrText xml:space="preserve"> SEQ Figure \* ARABIC </w:instrText>
      </w:r>
      <w:r w:rsidRPr="3A681BF1">
        <w:rPr>
          <w:sz w:val="20"/>
        </w:rPr>
        <w:fldChar w:fldCharType="separate"/>
      </w:r>
      <w:r w:rsidR="00AB11AC">
        <w:rPr>
          <w:noProof/>
          <w:sz w:val="20"/>
        </w:rPr>
        <w:t>2</w:t>
      </w:r>
      <w:r w:rsidRPr="3A681BF1">
        <w:fldChar w:fldCharType="end"/>
      </w:r>
      <w:r w:rsidRPr="3A681BF1">
        <w:rPr>
          <w:sz w:val="20"/>
          <w:szCs w:val="20"/>
        </w:rPr>
        <w:t xml:space="preserve"> System Level Use Case Diagram</w:t>
      </w:r>
      <w:bookmarkEnd w:id="14"/>
    </w:p>
    <w:p w14:paraId="3842452A" w14:textId="74F31D31" w:rsidR="00ED2D20" w:rsidRDefault="00ED2D20" w:rsidP="479CD846">
      <w:pPr>
        <w:pStyle w:val="Heading2"/>
        <w:rPr>
          <w:rFonts w:ascii="Book Antiqua" w:hAnsi="Book Antiqua"/>
        </w:rPr>
      </w:pPr>
      <w:r>
        <w:br w:type="page"/>
      </w:r>
      <w:r w:rsidR="479CD846" w:rsidRPr="479CD846">
        <w:rPr>
          <w:rFonts w:ascii="Book Antiqua" w:hAnsi="Book Antiqua"/>
        </w:rPr>
        <w:lastRenderedPageBreak/>
        <w:t>Use Case Play Session</w:t>
      </w:r>
      <w:bookmarkStart w:id="15" w:name="_Toc409012817"/>
      <w:bookmarkEnd w:id="15"/>
    </w:p>
    <w:p w14:paraId="60061E4C" w14:textId="77777777" w:rsidR="00ED2D20" w:rsidRDefault="00ED2D20"/>
    <w:tbl>
      <w:tblPr>
        <w:tblW w:w="8998" w:type="dxa"/>
        <w:tblLayout w:type="fixed"/>
        <w:tblLook w:val="0000" w:firstRow="0" w:lastRow="0" w:firstColumn="0" w:lastColumn="0" w:noHBand="0" w:noVBand="0"/>
      </w:tblPr>
      <w:tblGrid>
        <w:gridCol w:w="436"/>
        <w:gridCol w:w="2100"/>
        <w:gridCol w:w="135"/>
        <w:gridCol w:w="405"/>
        <w:gridCol w:w="2565"/>
        <w:gridCol w:w="450"/>
        <w:gridCol w:w="2907"/>
      </w:tblGrid>
      <w:tr w:rsidR="00ED2D20" w14:paraId="4A8529DD" w14:textId="77777777" w:rsidTr="479CD846">
        <w:tc>
          <w:tcPr>
            <w:tcW w:w="2536" w:type="dxa"/>
            <w:gridSpan w:val="2"/>
          </w:tcPr>
          <w:p w14:paraId="63766858" w14:textId="77777777" w:rsidR="00ED2D20" w:rsidRDefault="3A681BF1" w:rsidP="3A681BF1">
            <w:pPr>
              <w:pStyle w:val="Table-ColHead"/>
              <w:rPr>
                <w:rFonts w:ascii="Times New Roman" w:hAnsi="Times New Roman"/>
                <w:sz w:val="20"/>
              </w:rPr>
            </w:pPr>
            <w:r w:rsidRPr="3A681BF1">
              <w:rPr>
                <w:rFonts w:ascii="Times New Roman" w:hAnsi="Times New Roman"/>
                <w:sz w:val="20"/>
              </w:rPr>
              <w:t>Section: Main</w:t>
            </w:r>
          </w:p>
        </w:tc>
        <w:tc>
          <w:tcPr>
            <w:tcW w:w="6462" w:type="dxa"/>
            <w:gridSpan w:val="5"/>
          </w:tcPr>
          <w:p w14:paraId="44EAFD9C" w14:textId="77777777" w:rsidR="00ED2D20" w:rsidRDefault="00ED2D20">
            <w:pPr>
              <w:pStyle w:val="Table-ColHead"/>
            </w:pPr>
          </w:p>
        </w:tc>
      </w:tr>
      <w:tr w:rsidR="00ED2D20" w14:paraId="4C394F1D" w14:textId="77777777" w:rsidTr="479CD846">
        <w:tc>
          <w:tcPr>
            <w:tcW w:w="2536" w:type="dxa"/>
            <w:gridSpan w:val="2"/>
          </w:tcPr>
          <w:p w14:paraId="5ED90B35" w14:textId="77777777" w:rsidR="00ED2D20" w:rsidRDefault="3A681BF1" w:rsidP="3A681BF1">
            <w:pPr>
              <w:jc w:val="left"/>
              <w:rPr>
                <w:sz w:val="20"/>
                <w:szCs w:val="20"/>
              </w:rPr>
            </w:pPr>
            <w:r w:rsidRPr="3A681BF1">
              <w:rPr>
                <w:sz w:val="20"/>
                <w:szCs w:val="20"/>
              </w:rPr>
              <w:t>Name:</w:t>
            </w:r>
          </w:p>
        </w:tc>
        <w:tc>
          <w:tcPr>
            <w:tcW w:w="6462" w:type="dxa"/>
            <w:gridSpan w:val="5"/>
          </w:tcPr>
          <w:p w14:paraId="2E4E45FC" w14:textId="0C42DC84" w:rsidR="00ED2D20" w:rsidRDefault="3A681BF1" w:rsidP="3A681BF1">
            <w:pPr>
              <w:pStyle w:val="Comment0"/>
              <w:rPr>
                <w:i w:val="0"/>
                <w:iCs w:val="0"/>
                <w:color w:val="auto"/>
              </w:rPr>
            </w:pPr>
            <w:r w:rsidRPr="3A681BF1">
              <w:rPr>
                <w:i w:val="0"/>
                <w:iCs w:val="0"/>
                <w:color w:val="auto"/>
              </w:rPr>
              <w:t>Play Session</w:t>
            </w:r>
          </w:p>
        </w:tc>
      </w:tr>
      <w:tr w:rsidR="00ED2D20" w14:paraId="26DA4B5D" w14:textId="77777777" w:rsidTr="479CD846">
        <w:tc>
          <w:tcPr>
            <w:tcW w:w="2536" w:type="dxa"/>
            <w:gridSpan w:val="2"/>
          </w:tcPr>
          <w:p w14:paraId="289968A0" w14:textId="77777777" w:rsidR="00ED2D20" w:rsidRDefault="3A681BF1" w:rsidP="3A681BF1">
            <w:pPr>
              <w:jc w:val="left"/>
              <w:rPr>
                <w:sz w:val="20"/>
                <w:szCs w:val="20"/>
              </w:rPr>
            </w:pPr>
            <w:r w:rsidRPr="3A681BF1">
              <w:rPr>
                <w:sz w:val="20"/>
                <w:szCs w:val="20"/>
              </w:rPr>
              <w:t>Actors:</w:t>
            </w:r>
          </w:p>
        </w:tc>
        <w:tc>
          <w:tcPr>
            <w:tcW w:w="6462" w:type="dxa"/>
            <w:gridSpan w:val="5"/>
          </w:tcPr>
          <w:p w14:paraId="15E34A40" w14:textId="1B84D521" w:rsidR="00ED2D20" w:rsidRDefault="3A681BF1" w:rsidP="3A681BF1">
            <w:pPr>
              <w:pStyle w:val="Comment0"/>
              <w:rPr>
                <w:i w:val="0"/>
                <w:iCs w:val="0"/>
                <w:color w:val="auto"/>
              </w:rPr>
            </w:pPr>
            <w:r w:rsidRPr="3A681BF1">
              <w:rPr>
                <w:i w:val="0"/>
                <w:iCs w:val="0"/>
                <w:color w:val="auto"/>
              </w:rPr>
              <w:t>Player</w:t>
            </w:r>
          </w:p>
        </w:tc>
      </w:tr>
      <w:tr w:rsidR="00ED2D20" w14:paraId="11AECA56" w14:textId="77777777" w:rsidTr="479CD846">
        <w:tc>
          <w:tcPr>
            <w:tcW w:w="2536" w:type="dxa"/>
            <w:gridSpan w:val="2"/>
          </w:tcPr>
          <w:p w14:paraId="4FB3E2D4" w14:textId="77777777" w:rsidR="00ED2D20" w:rsidRDefault="3A681BF1" w:rsidP="3A681BF1">
            <w:pPr>
              <w:jc w:val="left"/>
              <w:rPr>
                <w:sz w:val="20"/>
                <w:szCs w:val="20"/>
              </w:rPr>
            </w:pPr>
            <w:r w:rsidRPr="3A681BF1">
              <w:rPr>
                <w:sz w:val="20"/>
                <w:szCs w:val="20"/>
              </w:rPr>
              <w:t>Purpose:</w:t>
            </w:r>
          </w:p>
        </w:tc>
        <w:tc>
          <w:tcPr>
            <w:tcW w:w="6462" w:type="dxa"/>
            <w:gridSpan w:val="5"/>
          </w:tcPr>
          <w:p w14:paraId="69FFFA1C" w14:textId="791748F8" w:rsidR="00ED2D20" w:rsidRDefault="3A681BF1" w:rsidP="3A681BF1">
            <w:pPr>
              <w:pStyle w:val="Comment0"/>
              <w:rPr>
                <w:i w:val="0"/>
                <w:iCs w:val="0"/>
                <w:color w:val="auto"/>
              </w:rPr>
            </w:pPr>
            <w:r w:rsidRPr="3A681BF1">
              <w:rPr>
                <w:i w:val="0"/>
                <w:iCs w:val="0"/>
                <w:color w:val="auto"/>
              </w:rPr>
              <w:t>Main state of the game where all interactions are performed</w:t>
            </w:r>
          </w:p>
        </w:tc>
      </w:tr>
      <w:tr w:rsidR="00ED2D20" w14:paraId="65E829B8" w14:textId="77777777" w:rsidTr="479CD846">
        <w:tc>
          <w:tcPr>
            <w:tcW w:w="2536" w:type="dxa"/>
            <w:gridSpan w:val="2"/>
          </w:tcPr>
          <w:p w14:paraId="6C7F3E71" w14:textId="77777777" w:rsidR="00ED2D20" w:rsidRDefault="3A681BF1" w:rsidP="3A681BF1">
            <w:pPr>
              <w:jc w:val="left"/>
              <w:rPr>
                <w:sz w:val="20"/>
                <w:szCs w:val="20"/>
              </w:rPr>
            </w:pPr>
            <w:r w:rsidRPr="3A681BF1">
              <w:rPr>
                <w:sz w:val="20"/>
                <w:szCs w:val="20"/>
              </w:rPr>
              <w:t>Description:</w:t>
            </w:r>
          </w:p>
        </w:tc>
        <w:tc>
          <w:tcPr>
            <w:tcW w:w="6462" w:type="dxa"/>
            <w:gridSpan w:val="5"/>
          </w:tcPr>
          <w:p w14:paraId="288ABAD5" w14:textId="71F54BB4" w:rsidR="00ED2D20" w:rsidRDefault="3A681BF1" w:rsidP="3A681BF1">
            <w:pPr>
              <w:pStyle w:val="Comment0"/>
              <w:spacing w:line="259" w:lineRule="auto"/>
            </w:pPr>
            <w:r w:rsidRPr="3A681BF1">
              <w:rPr>
                <w:i w:val="0"/>
                <w:iCs w:val="0"/>
                <w:color w:val="auto"/>
              </w:rPr>
              <w:t>A player may use their user credentials to engage in a play session with other players. The game is played in this state</w:t>
            </w:r>
          </w:p>
        </w:tc>
      </w:tr>
      <w:tr w:rsidR="00ED2D20" w14:paraId="430D2169" w14:textId="77777777" w:rsidTr="479CD846">
        <w:tc>
          <w:tcPr>
            <w:tcW w:w="2536" w:type="dxa"/>
            <w:gridSpan w:val="2"/>
          </w:tcPr>
          <w:p w14:paraId="4D5DDB29" w14:textId="77777777" w:rsidR="00ED2D20" w:rsidRDefault="3A681BF1" w:rsidP="3A681BF1">
            <w:pPr>
              <w:jc w:val="left"/>
              <w:rPr>
                <w:sz w:val="20"/>
                <w:szCs w:val="20"/>
              </w:rPr>
            </w:pPr>
            <w:r w:rsidRPr="3A681BF1">
              <w:rPr>
                <w:sz w:val="20"/>
                <w:szCs w:val="20"/>
              </w:rPr>
              <w:t>Cross References:</w:t>
            </w:r>
          </w:p>
        </w:tc>
        <w:tc>
          <w:tcPr>
            <w:tcW w:w="6462" w:type="dxa"/>
            <w:gridSpan w:val="5"/>
          </w:tcPr>
          <w:p w14:paraId="558EA596" w14:textId="45858DDB" w:rsidR="00ED2D20" w:rsidRDefault="3A681BF1" w:rsidP="3A681BF1">
            <w:pPr>
              <w:pStyle w:val="Comment0"/>
              <w:rPr>
                <w:i w:val="0"/>
                <w:iCs w:val="0"/>
                <w:color w:val="auto"/>
              </w:rPr>
            </w:pPr>
            <w:r w:rsidRPr="3A681BF1">
              <w:rPr>
                <w:i w:val="0"/>
                <w:iCs w:val="0"/>
                <w:color w:val="auto"/>
              </w:rPr>
              <w:t xml:space="preserve">Use Cases: player must have completed the Login use case  </w:t>
            </w:r>
          </w:p>
        </w:tc>
      </w:tr>
      <w:tr w:rsidR="00ED2D20" w14:paraId="77F62764" w14:textId="77777777" w:rsidTr="479CD846">
        <w:tc>
          <w:tcPr>
            <w:tcW w:w="2536" w:type="dxa"/>
            <w:gridSpan w:val="2"/>
          </w:tcPr>
          <w:p w14:paraId="050B3BB0" w14:textId="77777777" w:rsidR="00ED2D20" w:rsidRDefault="3A681BF1" w:rsidP="3A681BF1">
            <w:pPr>
              <w:pStyle w:val="Table-ColHead"/>
              <w:jc w:val="left"/>
              <w:rPr>
                <w:rFonts w:ascii="Times New Roman" w:hAnsi="Times New Roman"/>
                <w:sz w:val="20"/>
              </w:rPr>
            </w:pPr>
            <w:r w:rsidRPr="3A681BF1">
              <w:rPr>
                <w:rFonts w:ascii="Times New Roman" w:hAnsi="Times New Roman"/>
                <w:sz w:val="20"/>
              </w:rPr>
              <w:t>Pre-Conditions</w:t>
            </w:r>
          </w:p>
        </w:tc>
        <w:tc>
          <w:tcPr>
            <w:tcW w:w="6462" w:type="dxa"/>
            <w:gridSpan w:val="5"/>
          </w:tcPr>
          <w:p w14:paraId="7055AA6C" w14:textId="6CA491D3" w:rsidR="00ED2D20" w:rsidRDefault="3A681BF1" w:rsidP="3A681BF1">
            <w:pPr>
              <w:pStyle w:val="Comment0"/>
              <w:rPr>
                <w:i w:val="0"/>
                <w:iCs w:val="0"/>
                <w:color w:val="auto"/>
              </w:rPr>
            </w:pPr>
            <w:r w:rsidRPr="3A681BF1">
              <w:rPr>
                <w:i w:val="0"/>
                <w:iCs w:val="0"/>
                <w:color w:val="auto"/>
              </w:rPr>
              <w:t>The server is online with available capacity.</w:t>
            </w:r>
          </w:p>
        </w:tc>
      </w:tr>
      <w:tr w:rsidR="005B1870" w14:paraId="260C39A3" w14:textId="77777777" w:rsidTr="479CD846">
        <w:tc>
          <w:tcPr>
            <w:tcW w:w="2536" w:type="dxa"/>
            <w:gridSpan w:val="2"/>
            <w:tcBorders>
              <w:bottom w:val="single" w:sz="6" w:space="0" w:color="C0C0C0"/>
            </w:tcBorders>
          </w:tcPr>
          <w:p w14:paraId="3B878F72" w14:textId="77777777" w:rsidR="005B1870" w:rsidRDefault="3A681BF1" w:rsidP="3A681BF1">
            <w:pPr>
              <w:pStyle w:val="Table-ColHead"/>
              <w:jc w:val="left"/>
              <w:rPr>
                <w:rFonts w:ascii="Times New Roman" w:hAnsi="Times New Roman"/>
                <w:b w:val="0"/>
                <w:sz w:val="20"/>
              </w:rPr>
            </w:pPr>
            <w:r w:rsidRPr="3A681BF1">
              <w:rPr>
                <w:rFonts w:ascii="Times New Roman" w:hAnsi="Times New Roman"/>
                <w:sz w:val="20"/>
              </w:rPr>
              <w:t>Successful Post-Conditions</w:t>
            </w:r>
          </w:p>
        </w:tc>
        <w:tc>
          <w:tcPr>
            <w:tcW w:w="6462" w:type="dxa"/>
            <w:gridSpan w:val="5"/>
            <w:tcBorders>
              <w:bottom w:val="single" w:sz="6" w:space="0" w:color="C0C0C0"/>
            </w:tcBorders>
          </w:tcPr>
          <w:p w14:paraId="5E1BC9E0" w14:textId="7BE67AC1" w:rsidR="005B1870" w:rsidRDefault="3A681BF1" w:rsidP="3A681BF1">
            <w:pPr>
              <w:pStyle w:val="Comment0"/>
              <w:rPr>
                <w:i w:val="0"/>
                <w:iCs w:val="0"/>
                <w:color w:val="auto"/>
              </w:rPr>
            </w:pPr>
            <w:r w:rsidRPr="3A681BF1">
              <w:rPr>
                <w:i w:val="0"/>
                <w:iCs w:val="0"/>
                <w:color w:val="auto"/>
              </w:rPr>
              <w:t xml:space="preserve">The game in Play Session receives player information from the server </w:t>
            </w:r>
          </w:p>
        </w:tc>
      </w:tr>
      <w:tr w:rsidR="005B1870" w14:paraId="7918321F" w14:textId="77777777" w:rsidTr="479CD846">
        <w:tc>
          <w:tcPr>
            <w:tcW w:w="2536" w:type="dxa"/>
            <w:gridSpan w:val="2"/>
            <w:tcBorders>
              <w:bottom w:val="single" w:sz="6" w:space="0" w:color="C0C0C0"/>
            </w:tcBorders>
          </w:tcPr>
          <w:p w14:paraId="0C4D6B74" w14:textId="77777777" w:rsidR="005B1870" w:rsidRDefault="3A681BF1" w:rsidP="3A681BF1">
            <w:pPr>
              <w:pStyle w:val="Table-ColHead"/>
              <w:jc w:val="left"/>
              <w:rPr>
                <w:rFonts w:ascii="Times New Roman" w:hAnsi="Times New Roman"/>
                <w:b w:val="0"/>
                <w:sz w:val="20"/>
              </w:rPr>
            </w:pPr>
            <w:r w:rsidRPr="3A681BF1">
              <w:rPr>
                <w:rFonts w:ascii="Times New Roman" w:hAnsi="Times New Roman"/>
                <w:sz w:val="20"/>
              </w:rPr>
              <w:t>Failure Post-Conditions</w:t>
            </w:r>
          </w:p>
        </w:tc>
        <w:tc>
          <w:tcPr>
            <w:tcW w:w="6462" w:type="dxa"/>
            <w:gridSpan w:val="5"/>
            <w:tcBorders>
              <w:bottom w:val="single" w:sz="6" w:space="0" w:color="C0C0C0"/>
            </w:tcBorders>
          </w:tcPr>
          <w:p w14:paraId="2691A948" w14:textId="65407D9A" w:rsidR="005B1870" w:rsidRDefault="3A681BF1" w:rsidP="009F5FCF">
            <w:pPr>
              <w:pStyle w:val="Comment0"/>
            </w:pPr>
            <w:r w:rsidRPr="3A681BF1">
              <w:rPr>
                <w:i w:val="0"/>
                <w:iCs w:val="0"/>
                <w:color w:val="auto"/>
              </w:rPr>
              <w:t>Servers are full/offline, and the user is informed</w:t>
            </w:r>
            <w:r>
              <w:t xml:space="preserve"> </w:t>
            </w:r>
          </w:p>
        </w:tc>
      </w:tr>
      <w:tr w:rsidR="005B1870" w14:paraId="4B94D5A5" w14:textId="77777777" w:rsidTr="479CD846">
        <w:tc>
          <w:tcPr>
            <w:tcW w:w="2536" w:type="dxa"/>
            <w:gridSpan w:val="2"/>
            <w:tcBorders>
              <w:bottom w:val="single" w:sz="6" w:space="0" w:color="C0C0C0"/>
            </w:tcBorders>
          </w:tcPr>
          <w:p w14:paraId="3DEEC669" w14:textId="77777777" w:rsidR="005B1870" w:rsidRDefault="005B1870" w:rsidP="009F5FCF">
            <w:pPr>
              <w:pStyle w:val="Table-ColHead"/>
              <w:rPr>
                <w:rFonts w:ascii="Times New Roman" w:hAnsi="Times New Roman"/>
                <w:sz w:val="20"/>
              </w:rPr>
            </w:pPr>
          </w:p>
        </w:tc>
        <w:tc>
          <w:tcPr>
            <w:tcW w:w="6462" w:type="dxa"/>
            <w:gridSpan w:val="5"/>
            <w:tcBorders>
              <w:bottom w:val="single" w:sz="6" w:space="0" w:color="C0C0C0"/>
            </w:tcBorders>
          </w:tcPr>
          <w:p w14:paraId="3656B9AB" w14:textId="77777777" w:rsidR="005B1870" w:rsidRDefault="005B1870" w:rsidP="009F5FCF">
            <w:pPr>
              <w:pStyle w:val="Comment0"/>
            </w:pPr>
          </w:p>
        </w:tc>
      </w:tr>
      <w:tr w:rsidR="005B1870" w14:paraId="6820CB0A" w14:textId="77777777" w:rsidTr="479CD846">
        <w:trPr>
          <w:cantSplit/>
        </w:trPr>
        <w:tc>
          <w:tcPr>
            <w:tcW w:w="8998" w:type="dxa"/>
            <w:gridSpan w:val="7"/>
            <w:tcBorders>
              <w:top w:val="single" w:sz="6" w:space="0" w:color="C0C0C0"/>
              <w:left w:val="single" w:sz="6" w:space="0" w:color="C0C0C0"/>
              <w:bottom w:val="single" w:sz="6" w:space="0" w:color="C0C0C0"/>
              <w:right w:val="single" w:sz="6" w:space="0" w:color="C0C0C0"/>
            </w:tcBorders>
          </w:tcPr>
          <w:p w14:paraId="575B7D12" w14:textId="77777777" w:rsidR="005B1870" w:rsidRDefault="3A681BF1" w:rsidP="3A681BF1">
            <w:pPr>
              <w:pStyle w:val="Table-ColHead"/>
              <w:rPr>
                <w:rFonts w:ascii="Times New Roman" w:hAnsi="Times New Roman"/>
                <w:sz w:val="20"/>
              </w:rPr>
            </w:pPr>
            <w:r w:rsidRPr="3A681BF1">
              <w:rPr>
                <w:rFonts w:ascii="Times New Roman" w:hAnsi="Times New Roman"/>
                <w:sz w:val="20"/>
              </w:rPr>
              <w:t>Typical Course of Events</w:t>
            </w:r>
          </w:p>
        </w:tc>
      </w:tr>
      <w:tr w:rsidR="005B1870" w14:paraId="1DAE70BC" w14:textId="77777777" w:rsidTr="479CD846">
        <w:tc>
          <w:tcPr>
            <w:tcW w:w="5641" w:type="dxa"/>
            <w:gridSpan w:val="5"/>
            <w:tcBorders>
              <w:top w:val="single" w:sz="6" w:space="0" w:color="C0C0C0"/>
              <w:left w:val="single" w:sz="6" w:space="0" w:color="C0C0C0"/>
              <w:bottom w:val="single" w:sz="6" w:space="0" w:color="C0C0C0"/>
              <w:right w:val="single" w:sz="6" w:space="0" w:color="C0C0C0"/>
            </w:tcBorders>
          </w:tcPr>
          <w:p w14:paraId="1072207E" w14:textId="77777777" w:rsidR="005B1870" w:rsidRDefault="3A681BF1" w:rsidP="3A681BF1">
            <w:pPr>
              <w:pStyle w:val="Table-ColHead"/>
              <w:rPr>
                <w:rFonts w:ascii="Times New Roman" w:hAnsi="Times New Roman"/>
                <w:sz w:val="20"/>
              </w:rPr>
            </w:pPr>
            <w:r w:rsidRPr="3A681BF1">
              <w:rPr>
                <w:rFonts w:ascii="Times New Roman" w:hAnsi="Times New Roman"/>
                <w:sz w:val="20"/>
              </w:rPr>
              <w:t>Actor Action</w:t>
            </w:r>
          </w:p>
        </w:tc>
        <w:tc>
          <w:tcPr>
            <w:tcW w:w="3357" w:type="dxa"/>
            <w:gridSpan w:val="2"/>
            <w:tcBorders>
              <w:top w:val="single" w:sz="6" w:space="0" w:color="C0C0C0"/>
              <w:left w:val="single" w:sz="6" w:space="0" w:color="C0C0C0"/>
              <w:bottom w:val="single" w:sz="6" w:space="0" w:color="C0C0C0"/>
              <w:right w:val="single" w:sz="6" w:space="0" w:color="C0C0C0"/>
            </w:tcBorders>
          </w:tcPr>
          <w:p w14:paraId="4FC503C3" w14:textId="77777777" w:rsidR="005B1870" w:rsidRDefault="3A681BF1" w:rsidP="3A681BF1">
            <w:pPr>
              <w:pStyle w:val="Table-ColHead"/>
              <w:rPr>
                <w:rFonts w:ascii="Times New Roman" w:hAnsi="Times New Roman"/>
                <w:sz w:val="20"/>
              </w:rPr>
            </w:pPr>
            <w:r w:rsidRPr="3A681BF1">
              <w:rPr>
                <w:rFonts w:ascii="Times New Roman" w:hAnsi="Times New Roman"/>
                <w:sz w:val="20"/>
              </w:rPr>
              <w:t>System Response</w:t>
            </w:r>
          </w:p>
        </w:tc>
      </w:tr>
      <w:tr w:rsidR="005B1870" w14:paraId="006FE344" w14:textId="77777777" w:rsidTr="479CD846">
        <w:tc>
          <w:tcPr>
            <w:tcW w:w="436" w:type="dxa"/>
            <w:tcBorders>
              <w:top w:val="single" w:sz="6" w:space="0" w:color="C0C0C0"/>
              <w:left w:val="single" w:sz="6" w:space="0" w:color="C0C0C0"/>
              <w:bottom w:val="single" w:sz="6" w:space="0" w:color="C0C0C0"/>
              <w:right w:val="single" w:sz="6" w:space="0" w:color="C0C0C0"/>
            </w:tcBorders>
          </w:tcPr>
          <w:p w14:paraId="649841BE" w14:textId="77777777" w:rsidR="005B1870" w:rsidRDefault="479CD846" w:rsidP="479CD846">
            <w:pPr>
              <w:pStyle w:val="Comment0"/>
              <w:rPr>
                <w:i w:val="0"/>
                <w:iCs w:val="0"/>
                <w:color w:val="auto"/>
              </w:rPr>
            </w:pPr>
            <w:r w:rsidRPr="479CD846">
              <w:rPr>
                <w:i w:val="0"/>
                <w:iCs w:val="0"/>
                <w:color w:val="auto"/>
              </w:rPr>
              <w:t>1</w:t>
            </w:r>
          </w:p>
        </w:tc>
        <w:tc>
          <w:tcPr>
            <w:tcW w:w="5205" w:type="dxa"/>
            <w:gridSpan w:val="4"/>
            <w:tcBorders>
              <w:top w:val="single" w:sz="6" w:space="0" w:color="C0C0C0"/>
              <w:left w:val="single" w:sz="6" w:space="0" w:color="C0C0C0"/>
              <w:bottom w:val="single" w:sz="6" w:space="0" w:color="C0C0C0"/>
              <w:right w:val="single" w:sz="6" w:space="0" w:color="C0C0C0"/>
            </w:tcBorders>
          </w:tcPr>
          <w:p w14:paraId="4F11A441" w14:textId="4F64F516" w:rsidR="005B1870" w:rsidRDefault="3A681BF1" w:rsidP="3A681BF1">
            <w:pPr>
              <w:pStyle w:val="Comment0"/>
              <w:rPr>
                <w:i w:val="0"/>
                <w:iCs w:val="0"/>
                <w:color w:val="auto"/>
              </w:rPr>
            </w:pPr>
            <w:r w:rsidRPr="3A681BF1">
              <w:rPr>
                <w:i w:val="0"/>
                <w:iCs w:val="0"/>
                <w:color w:val="auto"/>
              </w:rPr>
              <w:t>This use case begins when a player starts the game</w:t>
            </w:r>
          </w:p>
        </w:tc>
        <w:tc>
          <w:tcPr>
            <w:tcW w:w="450" w:type="dxa"/>
            <w:tcBorders>
              <w:top w:val="single" w:sz="6" w:space="0" w:color="C0C0C0"/>
              <w:left w:val="single" w:sz="6" w:space="0" w:color="C0C0C0"/>
              <w:bottom w:val="single" w:sz="6" w:space="0" w:color="C0C0C0"/>
              <w:right w:val="single" w:sz="6" w:space="0" w:color="C0C0C0"/>
            </w:tcBorders>
          </w:tcPr>
          <w:p w14:paraId="45FB0818" w14:textId="77777777" w:rsidR="005B1870" w:rsidRDefault="005B1870" w:rsidP="3A681BF1">
            <w:pPr>
              <w:pStyle w:val="Comment0"/>
              <w:rPr>
                <w:i w:val="0"/>
                <w:iCs w:val="0"/>
                <w:color w:val="auto"/>
              </w:rPr>
            </w:pPr>
          </w:p>
        </w:tc>
        <w:tc>
          <w:tcPr>
            <w:tcW w:w="2907" w:type="dxa"/>
            <w:tcBorders>
              <w:top w:val="single" w:sz="6" w:space="0" w:color="C0C0C0"/>
              <w:left w:val="single" w:sz="6" w:space="0" w:color="C0C0C0"/>
              <w:bottom w:val="single" w:sz="6" w:space="0" w:color="C0C0C0"/>
              <w:right w:val="single" w:sz="6" w:space="0" w:color="C0C0C0"/>
            </w:tcBorders>
          </w:tcPr>
          <w:p w14:paraId="049F31CB" w14:textId="77777777" w:rsidR="005B1870" w:rsidRDefault="005B1870" w:rsidP="3A681BF1">
            <w:pPr>
              <w:pStyle w:val="Comment0"/>
              <w:rPr>
                <w:i w:val="0"/>
                <w:iCs w:val="0"/>
                <w:color w:val="auto"/>
              </w:rPr>
            </w:pPr>
          </w:p>
        </w:tc>
      </w:tr>
      <w:tr w:rsidR="005B1870" w14:paraId="62A1D15B" w14:textId="77777777" w:rsidTr="479CD846">
        <w:tc>
          <w:tcPr>
            <w:tcW w:w="436" w:type="dxa"/>
            <w:tcBorders>
              <w:top w:val="single" w:sz="6" w:space="0" w:color="C0C0C0"/>
              <w:left w:val="single" w:sz="6" w:space="0" w:color="C0C0C0"/>
              <w:bottom w:val="single" w:sz="6" w:space="0" w:color="C0C0C0"/>
              <w:right w:val="single" w:sz="6" w:space="0" w:color="C0C0C0"/>
            </w:tcBorders>
          </w:tcPr>
          <w:p w14:paraId="18F999B5" w14:textId="77777777" w:rsidR="005B1870" w:rsidRDefault="479CD846" w:rsidP="479CD846">
            <w:pPr>
              <w:pStyle w:val="Comment0"/>
              <w:rPr>
                <w:i w:val="0"/>
                <w:iCs w:val="0"/>
                <w:color w:val="auto"/>
              </w:rPr>
            </w:pPr>
            <w:r w:rsidRPr="479CD846">
              <w:rPr>
                <w:i w:val="0"/>
                <w:iCs w:val="0"/>
                <w:color w:val="auto"/>
              </w:rPr>
              <w:t>2</w:t>
            </w:r>
          </w:p>
        </w:tc>
        <w:tc>
          <w:tcPr>
            <w:tcW w:w="5205" w:type="dxa"/>
            <w:gridSpan w:val="4"/>
            <w:tcBorders>
              <w:top w:val="single" w:sz="6" w:space="0" w:color="C0C0C0"/>
              <w:left w:val="single" w:sz="6" w:space="0" w:color="C0C0C0"/>
              <w:bottom w:val="single" w:sz="6" w:space="0" w:color="C0C0C0"/>
              <w:right w:val="single" w:sz="6" w:space="0" w:color="C0C0C0"/>
            </w:tcBorders>
          </w:tcPr>
          <w:p w14:paraId="1DBB44AA" w14:textId="41AEB16A" w:rsidR="005B1870" w:rsidRDefault="3A681BF1" w:rsidP="3A681BF1">
            <w:pPr>
              <w:pStyle w:val="Comment0"/>
              <w:spacing w:line="259" w:lineRule="auto"/>
              <w:rPr>
                <w:i w:val="0"/>
                <w:iCs w:val="0"/>
                <w:color w:val="auto"/>
              </w:rPr>
            </w:pPr>
            <w:r w:rsidRPr="3A681BF1">
              <w:rPr>
                <w:i w:val="0"/>
                <w:iCs w:val="0"/>
                <w:color w:val="auto"/>
              </w:rPr>
              <w:t>The browser will ask the player for user login credentials</w:t>
            </w:r>
          </w:p>
        </w:tc>
        <w:tc>
          <w:tcPr>
            <w:tcW w:w="450" w:type="dxa"/>
            <w:tcBorders>
              <w:top w:val="single" w:sz="6" w:space="0" w:color="C0C0C0"/>
              <w:left w:val="single" w:sz="6" w:space="0" w:color="C0C0C0"/>
              <w:bottom w:val="single" w:sz="6" w:space="0" w:color="C0C0C0"/>
              <w:right w:val="single" w:sz="6" w:space="0" w:color="C0C0C0"/>
            </w:tcBorders>
          </w:tcPr>
          <w:p w14:paraId="5FCD5EC4" w14:textId="77777777" w:rsidR="005B1870" w:rsidRDefault="479CD846" w:rsidP="479CD846">
            <w:pPr>
              <w:pStyle w:val="Comment0"/>
              <w:rPr>
                <w:i w:val="0"/>
                <w:iCs w:val="0"/>
                <w:color w:val="auto"/>
              </w:rPr>
            </w:pPr>
            <w:r w:rsidRPr="479CD846">
              <w:rPr>
                <w:i w:val="0"/>
                <w:iCs w:val="0"/>
                <w:color w:val="auto"/>
              </w:rPr>
              <w:t>3</w:t>
            </w:r>
          </w:p>
        </w:tc>
        <w:tc>
          <w:tcPr>
            <w:tcW w:w="2907" w:type="dxa"/>
            <w:tcBorders>
              <w:top w:val="single" w:sz="6" w:space="0" w:color="C0C0C0"/>
              <w:left w:val="single" w:sz="6" w:space="0" w:color="C0C0C0"/>
              <w:bottom w:val="single" w:sz="6" w:space="0" w:color="C0C0C0"/>
              <w:right w:val="single" w:sz="6" w:space="0" w:color="C0C0C0"/>
            </w:tcBorders>
          </w:tcPr>
          <w:p w14:paraId="474FC4B8" w14:textId="0B5C3B7A" w:rsidR="005B1870" w:rsidRDefault="0974B66F" w:rsidP="0974B66F">
            <w:pPr>
              <w:pStyle w:val="Comment0"/>
              <w:rPr>
                <w:i w:val="0"/>
                <w:iCs w:val="0"/>
                <w:color w:val="auto"/>
              </w:rPr>
            </w:pPr>
            <w:r w:rsidRPr="0974B66F">
              <w:rPr>
                <w:i w:val="0"/>
                <w:iCs w:val="0"/>
                <w:color w:val="auto"/>
              </w:rPr>
              <w:t>Start Login Use Case</w:t>
            </w:r>
          </w:p>
        </w:tc>
      </w:tr>
      <w:tr w:rsidR="005B1870" w14:paraId="1DCF4DF4" w14:textId="77777777" w:rsidTr="479CD846">
        <w:trPr>
          <w:cantSplit/>
          <w:trHeight w:val="765"/>
        </w:trPr>
        <w:tc>
          <w:tcPr>
            <w:tcW w:w="436" w:type="dxa"/>
            <w:tcBorders>
              <w:top w:val="single" w:sz="6" w:space="0" w:color="C0C0C0"/>
              <w:left w:val="single" w:sz="6" w:space="0" w:color="C0C0C0"/>
              <w:bottom w:val="single" w:sz="6" w:space="0" w:color="C0C0C0"/>
              <w:right w:val="single" w:sz="6" w:space="0" w:color="C0C0C0"/>
            </w:tcBorders>
          </w:tcPr>
          <w:p w14:paraId="2598DEE6" w14:textId="77777777" w:rsidR="005B1870" w:rsidRDefault="479CD846" w:rsidP="479CD846">
            <w:pPr>
              <w:pStyle w:val="Comment0"/>
              <w:rPr>
                <w:i w:val="0"/>
                <w:iCs w:val="0"/>
                <w:color w:val="auto"/>
              </w:rPr>
            </w:pPr>
            <w:r w:rsidRPr="479CD846">
              <w:rPr>
                <w:i w:val="0"/>
                <w:iCs w:val="0"/>
                <w:color w:val="auto"/>
              </w:rPr>
              <w:t>4</w:t>
            </w:r>
          </w:p>
        </w:tc>
        <w:tc>
          <w:tcPr>
            <w:tcW w:w="5205" w:type="dxa"/>
            <w:gridSpan w:val="4"/>
            <w:tcBorders>
              <w:top w:val="single" w:sz="6" w:space="0" w:color="C0C0C0"/>
              <w:left w:val="single" w:sz="6" w:space="0" w:color="C0C0C0"/>
              <w:bottom w:val="single" w:sz="6" w:space="0" w:color="C0C0C0"/>
              <w:right w:val="single" w:sz="6" w:space="0" w:color="C0C0C0"/>
            </w:tcBorders>
          </w:tcPr>
          <w:p w14:paraId="172A0622" w14:textId="185539DC" w:rsidR="005B1870" w:rsidRDefault="479CD846" w:rsidP="479CD846">
            <w:pPr>
              <w:pStyle w:val="Comment0"/>
              <w:rPr>
                <w:i w:val="0"/>
                <w:iCs w:val="0"/>
                <w:color w:val="auto"/>
              </w:rPr>
            </w:pPr>
            <w:r w:rsidRPr="479CD846">
              <w:rPr>
                <w:i w:val="0"/>
                <w:iCs w:val="0"/>
                <w:color w:val="auto"/>
              </w:rPr>
              <w:t>...</w:t>
            </w:r>
          </w:p>
        </w:tc>
        <w:tc>
          <w:tcPr>
            <w:tcW w:w="450" w:type="dxa"/>
            <w:tcBorders>
              <w:top w:val="single" w:sz="6" w:space="0" w:color="C0C0C0"/>
              <w:left w:val="single" w:sz="6" w:space="0" w:color="C0C0C0"/>
              <w:bottom w:val="single" w:sz="6" w:space="0" w:color="C0C0C0"/>
              <w:right w:val="single" w:sz="6" w:space="0" w:color="C0C0C0"/>
            </w:tcBorders>
          </w:tcPr>
          <w:p w14:paraId="78941E47" w14:textId="77777777" w:rsidR="005B1870" w:rsidRDefault="479CD846" w:rsidP="479CD846">
            <w:pPr>
              <w:pStyle w:val="Comment0"/>
              <w:rPr>
                <w:i w:val="0"/>
                <w:iCs w:val="0"/>
                <w:color w:val="auto"/>
              </w:rPr>
            </w:pPr>
            <w:r w:rsidRPr="479CD846">
              <w:rPr>
                <w:i w:val="0"/>
                <w:iCs w:val="0"/>
                <w:color w:val="auto"/>
              </w:rPr>
              <w:t>5</w:t>
            </w:r>
          </w:p>
        </w:tc>
        <w:tc>
          <w:tcPr>
            <w:tcW w:w="2907" w:type="dxa"/>
            <w:tcBorders>
              <w:top w:val="single" w:sz="6" w:space="0" w:color="C0C0C0"/>
              <w:left w:val="single" w:sz="6" w:space="0" w:color="C0C0C0"/>
              <w:bottom w:val="single" w:sz="6" w:space="0" w:color="C0C0C0"/>
              <w:right w:val="single" w:sz="6" w:space="0" w:color="C0C0C0"/>
            </w:tcBorders>
          </w:tcPr>
          <w:p w14:paraId="33C86505" w14:textId="02E9663C" w:rsidR="005B1870" w:rsidRDefault="479CD846" w:rsidP="479CD846">
            <w:pPr>
              <w:pStyle w:val="Comment0"/>
              <w:rPr>
                <w:i w:val="0"/>
                <w:iCs w:val="0"/>
                <w:color w:val="auto"/>
              </w:rPr>
            </w:pPr>
            <w:r w:rsidRPr="479CD846">
              <w:rPr>
                <w:i w:val="0"/>
                <w:iCs w:val="0"/>
                <w:color w:val="auto"/>
              </w:rPr>
              <w:t>...</w:t>
            </w:r>
          </w:p>
        </w:tc>
      </w:tr>
      <w:tr w:rsidR="005B1870" w14:paraId="7597765E" w14:textId="77777777" w:rsidTr="479CD846">
        <w:tc>
          <w:tcPr>
            <w:tcW w:w="436" w:type="dxa"/>
            <w:tcBorders>
              <w:top w:val="single" w:sz="6" w:space="0" w:color="C0C0C0"/>
              <w:left w:val="single" w:sz="6" w:space="0" w:color="C0C0C0"/>
              <w:bottom w:val="single" w:sz="6" w:space="0" w:color="C0C0C0"/>
              <w:right w:val="single" w:sz="6" w:space="0" w:color="C0C0C0"/>
            </w:tcBorders>
          </w:tcPr>
          <w:p w14:paraId="75697EEC" w14:textId="77777777" w:rsidR="005B1870" w:rsidRDefault="479CD846" w:rsidP="479CD846">
            <w:pPr>
              <w:pStyle w:val="Comment0"/>
              <w:rPr>
                <w:i w:val="0"/>
                <w:iCs w:val="0"/>
                <w:color w:val="auto"/>
              </w:rPr>
            </w:pPr>
            <w:r w:rsidRPr="479CD846">
              <w:rPr>
                <w:i w:val="0"/>
                <w:iCs w:val="0"/>
                <w:color w:val="auto"/>
              </w:rPr>
              <w:t>7</w:t>
            </w:r>
          </w:p>
        </w:tc>
        <w:tc>
          <w:tcPr>
            <w:tcW w:w="5205" w:type="dxa"/>
            <w:gridSpan w:val="4"/>
            <w:tcBorders>
              <w:top w:val="single" w:sz="6" w:space="0" w:color="C0C0C0"/>
              <w:left w:val="single" w:sz="6" w:space="0" w:color="C0C0C0"/>
              <w:bottom w:val="single" w:sz="6" w:space="0" w:color="C0C0C0"/>
              <w:right w:val="single" w:sz="6" w:space="0" w:color="C0C0C0"/>
            </w:tcBorders>
          </w:tcPr>
          <w:p w14:paraId="3A3B23BF" w14:textId="12590309" w:rsidR="005B1870" w:rsidRDefault="0974B66F" w:rsidP="0974B66F">
            <w:pPr>
              <w:pStyle w:val="Comment0"/>
              <w:rPr>
                <w:i w:val="0"/>
                <w:iCs w:val="0"/>
                <w:color w:val="auto"/>
              </w:rPr>
            </w:pPr>
            <w:r w:rsidRPr="0974B66F">
              <w:rPr>
                <w:i w:val="0"/>
                <w:iCs w:val="0"/>
                <w:color w:val="auto"/>
              </w:rPr>
              <w:t>Player traverses the game world</w:t>
            </w:r>
          </w:p>
        </w:tc>
        <w:tc>
          <w:tcPr>
            <w:tcW w:w="450" w:type="dxa"/>
            <w:tcBorders>
              <w:top w:val="single" w:sz="6" w:space="0" w:color="C0C0C0"/>
              <w:left w:val="single" w:sz="6" w:space="0" w:color="C0C0C0"/>
              <w:bottom w:val="single" w:sz="6" w:space="0" w:color="C0C0C0"/>
              <w:right w:val="single" w:sz="6" w:space="0" w:color="C0C0C0"/>
            </w:tcBorders>
          </w:tcPr>
          <w:p w14:paraId="53128261" w14:textId="5497E1C5" w:rsidR="005B1870" w:rsidRDefault="479CD846" w:rsidP="479CD846">
            <w:pPr>
              <w:pStyle w:val="Comment0"/>
              <w:rPr>
                <w:i w:val="0"/>
                <w:iCs w:val="0"/>
                <w:color w:val="auto"/>
              </w:rPr>
            </w:pPr>
            <w:r w:rsidRPr="479CD846">
              <w:rPr>
                <w:i w:val="0"/>
                <w:iCs w:val="0"/>
                <w:color w:val="auto"/>
              </w:rPr>
              <w:t>8</w:t>
            </w:r>
          </w:p>
        </w:tc>
        <w:tc>
          <w:tcPr>
            <w:tcW w:w="2907" w:type="dxa"/>
            <w:tcBorders>
              <w:top w:val="single" w:sz="6" w:space="0" w:color="C0C0C0"/>
              <w:left w:val="single" w:sz="6" w:space="0" w:color="C0C0C0"/>
              <w:bottom w:val="single" w:sz="6" w:space="0" w:color="C0C0C0"/>
              <w:right w:val="single" w:sz="6" w:space="0" w:color="C0C0C0"/>
            </w:tcBorders>
          </w:tcPr>
          <w:p w14:paraId="62486C05" w14:textId="76D14D31" w:rsidR="005B1870" w:rsidRDefault="0974B66F" w:rsidP="0974B66F">
            <w:pPr>
              <w:pStyle w:val="Comment0"/>
              <w:rPr>
                <w:i w:val="0"/>
                <w:iCs w:val="0"/>
                <w:color w:val="auto"/>
              </w:rPr>
            </w:pPr>
            <w:r w:rsidRPr="0974B66F">
              <w:rPr>
                <w:i w:val="0"/>
                <w:iCs w:val="0"/>
                <w:color w:val="auto"/>
              </w:rPr>
              <w:t>Push position to database</w:t>
            </w:r>
          </w:p>
        </w:tc>
      </w:tr>
      <w:tr w:rsidR="005B1870" w14:paraId="170A0186" w14:textId="77777777" w:rsidTr="479CD846">
        <w:tc>
          <w:tcPr>
            <w:tcW w:w="436" w:type="dxa"/>
            <w:tcBorders>
              <w:top w:val="single" w:sz="6" w:space="0" w:color="C0C0C0"/>
              <w:left w:val="single" w:sz="6" w:space="0" w:color="C0C0C0"/>
              <w:bottom w:val="single" w:sz="6" w:space="0" w:color="C0C0C0"/>
              <w:right w:val="single" w:sz="6" w:space="0" w:color="C0C0C0"/>
            </w:tcBorders>
          </w:tcPr>
          <w:p w14:paraId="4101652C" w14:textId="7A9A6DDA" w:rsidR="005B1870" w:rsidRDefault="479CD846" w:rsidP="479CD846">
            <w:pPr>
              <w:pStyle w:val="Comment0"/>
              <w:rPr>
                <w:i w:val="0"/>
                <w:iCs w:val="0"/>
                <w:color w:val="auto"/>
              </w:rPr>
            </w:pPr>
            <w:r w:rsidRPr="479CD846">
              <w:rPr>
                <w:i w:val="0"/>
                <w:iCs w:val="0"/>
                <w:color w:val="auto"/>
              </w:rPr>
              <w:t>9</w:t>
            </w:r>
          </w:p>
        </w:tc>
        <w:tc>
          <w:tcPr>
            <w:tcW w:w="5205" w:type="dxa"/>
            <w:gridSpan w:val="4"/>
            <w:tcBorders>
              <w:top w:val="single" w:sz="6" w:space="0" w:color="C0C0C0"/>
              <w:left w:val="single" w:sz="6" w:space="0" w:color="C0C0C0"/>
              <w:bottom w:val="single" w:sz="6" w:space="0" w:color="C0C0C0"/>
              <w:right w:val="single" w:sz="6" w:space="0" w:color="C0C0C0"/>
            </w:tcBorders>
          </w:tcPr>
          <w:p w14:paraId="4B99056E" w14:textId="31C6FF2E" w:rsidR="005B1870" w:rsidRDefault="0974B66F" w:rsidP="0974B66F">
            <w:pPr>
              <w:pStyle w:val="Comment0"/>
              <w:rPr>
                <w:i w:val="0"/>
                <w:iCs w:val="0"/>
                <w:color w:val="auto"/>
              </w:rPr>
            </w:pPr>
            <w:r w:rsidRPr="0974B66F">
              <w:rPr>
                <w:i w:val="0"/>
                <w:iCs w:val="0"/>
                <w:color w:val="auto"/>
              </w:rPr>
              <w:t>Player collects an egg</w:t>
            </w:r>
          </w:p>
        </w:tc>
        <w:tc>
          <w:tcPr>
            <w:tcW w:w="450" w:type="dxa"/>
            <w:tcBorders>
              <w:top w:val="single" w:sz="6" w:space="0" w:color="C0C0C0"/>
              <w:left w:val="single" w:sz="6" w:space="0" w:color="C0C0C0"/>
              <w:bottom w:val="single" w:sz="6" w:space="0" w:color="C0C0C0"/>
              <w:right w:val="single" w:sz="6" w:space="0" w:color="C0C0C0"/>
            </w:tcBorders>
          </w:tcPr>
          <w:p w14:paraId="44B0A208" w14:textId="41BC9459" w:rsidR="005B1870" w:rsidRDefault="479CD846" w:rsidP="479CD846">
            <w:pPr>
              <w:pStyle w:val="Comment0"/>
              <w:rPr>
                <w:i w:val="0"/>
                <w:iCs w:val="0"/>
                <w:color w:val="auto"/>
              </w:rPr>
            </w:pPr>
            <w:r w:rsidRPr="479CD846">
              <w:rPr>
                <w:i w:val="0"/>
                <w:iCs w:val="0"/>
                <w:color w:val="auto"/>
              </w:rPr>
              <w:t>10</w:t>
            </w:r>
          </w:p>
        </w:tc>
        <w:tc>
          <w:tcPr>
            <w:tcW w:w="2907" w:type="dxa"/>
            <w:tcBorders>
              <w:top w:val="single" w:sz="6" w:space="0" w:color="C0C0C0"/>
              <w:left w:val="single" w:sz="6" w:space="0" w:color="C0C0C0"/>
              <w:bottom w:val="single" w:sz="6" w:space="0" w:color="C0C0C0"/>
              <w:right w:val="single" w:sz="6" w:space="0" w:color="C0C0C0"/>
            </w:tcBorders>
          </w:tcPr>
          <w:p w14:paraId="34A1A7B9" w14:textId="53D6C5D3" w:rsidR="005B1870" w:rsidRDefault="0974B66F" w:rsidP="0974B66F">
            <w:pPr>
              <w:pStyle w:val="Comment0"/>
              <w:rPr>
                <w:i w:val="0"/>
                <w:iCs w:val="0"/>
                <w:color w:val="auto"/>
              </w:rPr>
            </w:pPr>
            <w:r w:rsidRPr="0974B66F">
              <w:rPr>
                <w:i w:val="0"/>
                <w:iCs w:val="0"/>
                <w:color w:val="auto"/>
              </w:rPr>
              <w:t>Push score to database</w:t>
            </w:r>
          </w:p>
        </w:tc>
      </w:tr>
      <w:tr w:rsidR="005B1870" w14:paraId="26074711" w14:textId="77777777" w:rsidTr="479CD846">
        <w:tc>
          <w:tcPr>
            <w:tcW w:w="436" w:type="dxa"/>
            <w:tcBorders>
              <w:top w:val="single" w:sz="6" w:space="0" w:color="C0C0C0"/>
              <w:left w:val="single" w:sz="6" w:space="0" w:color="C0C0C0"/>
              <w:bottom w:val="single" w:sz="6" w:space="0" w:color="C0C0C0"/>
              <w:right w:val="single" w:sz="6" w:space="0" w:color="C0C0C0"/>
            </w:tcBorders>
          </w:tcPr>
          <w:p w14:paraId="1299C43A" w14:textId="77777777" w:rsidR="005B1870" w:rsidRDefault="005B1870" w:rsidP="3A681BF1">
            <w:pPr>
              <w:pStyle w:val="Comment0"/>
              <w:rPr>
                <w:i w:val="0"/>
                <w:iCs w:val="0"/>
                <w:color w:val="auto"/>
              </w:rPr>
            </w:pPr>
          </w:p>
        </w:tc>
        <w:tc>
          <w:tcPr>
            <w:tcW w:w="5205" w:type="dxa"/>
            <w:gridSpan w:val="4"/>
            <w:tcBorders>
              <w:top w:val="single" w:sz="6" w:space="0" w:color="C0C0C0"/>
              <w:left w:val="single" w:sz="6" w:space="0" w:color="C0C0C0"/>
              <w:bottom w:val="single" w:sz="6" w:space="0" w:color="C0C0C0"/>
              <w:right w:val="single" w:sz="6" w:space="0" w:color="C0C0C0"/>
            </w:tcBorders>
          </w:tcPr>
          <w:p w14:paraId="4DDBEF00" w14:textId="77777777" w:rsidR="005B1870" w:rsidRDefault="005B1870" w:rsidP="3A681BF1">
            <w:pPr>
              <w:pStyle w:val="Comment0"/>
              <w:rPr>
                <w:i w:val="0"/>
                <w:iCs w:val="0"/>
                <w:color w:val="auto"/>
              </w:rPr>
            </w:pPr>
          </w:p>
        </w:tc>
        <w:tc>
          <w:tcPr>
            <w:tcW w:w="450" w:type="dxa"/>
            <w:tcBorders>
              <w:top w:val="single" w:sz="6" w:space="0" w:color="C0C0C0"/>
              <w:left w:val="single" w:sz="6" w:space="0" w:color="C0C0C0"/>
              <w:bottom w:val="single" w:sz="6" w:space="0" w:color="C0C0C0"/>
              <w:right w:val="single" w:sz="6" w:space="0" w:color="C0C0C0"/>
            </w:tcBorders>
          </w:tcPr>
          <w:p w14:paraId="2B2B7304" w14:textId="5BBE45F5" w:rsidR="005B1870" w:rsidRDefault="479CD846" w:rsidP="479CD846">
            <w:pPr>
              <w:pStyle w:val="Comment0"/>
              <w:rPr>
                <w:i w:val="0"/>
                <w:iCs w:val="0"/>
                <w:color w:val="auto"/>
              </w:rPr>
            </w:pPr>
            <w:r w:rsidRPr="479CD846">
              <w:rPr>
                <w:i w:val="0"/>
                <w:iCs w:val="0"/>
                <w:color w:val="auto"/>
              </w:rPr>
              <w:t>11</w:t>
            </w:r>
          </w:p>
        </w:tc>
        <w:tc>
          <w:tcPr>
            <w:tcW w:w="2907" w:type="dxa"/>
            <w:tcBorders>
              <w:top w:val="single" w:sz="6" w:space="0" w:color="C0C0C0"/>
              <w:left w:val="single" w:sz="6" w:space="0" w:color="C0C0C0"/>
              <w:bottom w:val="single" w:sz="6" w:space="0" w:color="C0C0C0"/>
              <w:right w:val="single" w:sz="6" w:space="0" w:color="C0C0C0"/>
            </w:tcBorders>
          </w:tcPr>
          <w:p w14:paraId="37C29E94" w14:textId="1C3B1082" w:rsidR="005B1870" w:rsidRDefault="479CD846" w:rsidP="479CD846">
            <w:pPr>
              <w:pStyle w:val="Comment0"/>
              <w:rPr>
                <w:i w:val="0"/>
                <w:iCs w:val="0"/>
                <w:color w:val="auto"/>
              </w:rPr>
            </w:pPr>
            <w:r w:rsidRPr="479CD846">
              <w:rPr>
                <w:i w:val="0"/>
                <w:iCs w:val="0"/>
                <w:color w:val="auto"/>
              </w:rPr>
              <w:t>Update egg data in database</w:t>
            </w:r>
          </w:p>
        </w:tc>
      </w:tr>
      <w:tr w:rsidR="005B1870" w14:paraId="62EBF3C5" w14:textId="77777777" w:rsidTr="479CD846">
        <w:tc>
          <w:tcPr>
            <w:tcW w:w="3076" w:type="dxa"/>
            <w:gridSpan w:val="4"/>
            <w:tcBorders>
              <w:top w:val="single" w:sz="6" w:space="0" w:color="C0C0C0"/>
            </w:tcBorders>
          </w:tcPr>
          <w:p w14:paraId="6D98A12B" w14:textId="77777777" w:rsidR="005B1870" w:rsidRDefault="005B1870">
            <w:pPr>
              <w:pStyle w:val="Table-ColHead"/>
              <w:rPr>
                <w:rFonts w:ascii="Times New Roman" w:hAnsi="Times New Roman"/>
                <w:sz w:val="20"/>
              </w:rPr>
            </w:pPr>
          </w:p>
        </w:tc>
        <w:tc>
          <w:tcPr>
            <w:tcW w:w="5922" w:type="dxa"/>
            <w:gridSpan w:val="3"/>
            <w:tcBorders>
              <w:top w:val="single" w:sz="6" w:space="0" w:color="C0C0C0"/>
            </w:tcBorders>
          </w:tcPr>
          <w:p w14:paraId="2946DB82" w14:textId="77777777" w:rsidR="005B1870" w:rsidRDefault="005B1870">
            <w:pPr>
              <w:pStyle w:val="Table-ColHead"/>
              <w:rPr>
                <w:rFonts w:ascii="Times New Roman" w:hAnsi="Times New Roman"/>
                <w:b w:val="0"/>
                <w:bCs/>
                <w:sz w:val="20"/>
              </w:rPr>
            </w:pPr>
          </w:p>
        </w:tc>
      </w:tr>
      <w:tr w:rsidR="005B1870" w14:paraId="27AA6665" w14:textId="77777777" w:rsidTr="479CD846">
        <w:tc>
          <w:tcPr>
            <w:tcW w:w="3076" w:type="dxa"/>
            <w:gridSpan w:val="4"/>
          </w:tcPr>
          <w:p w14:paraId="592C398B" w14:textId="77777777" w:rsidR="005B1870" w:rsidRDefault="3A681BF1" w:rsidP="3A681BF1">
            <w:pPr>
              <w:pStyle w:val="Table-ColHead"/>
              <w:rPr>
                <w:rFonts w:ascii="Times New Roman" w:hAnsi="Times New Roman"/>
                <w:sz w:val="20"/>
              </w:rPr>
            </w:pPr>
            <w:r w:rsidRPr="3A681BF1">
              <w:rPr>
                <w:rFonts w:ascii="Times New Roman" w:hAnsi="Times New Roman"/>
                <w:sz w:val="20"/>
              </w:rPr>
              <w:t>Alternative Course</w:t>
            </w:r>
          </w:p>
        </w:tc>
        <w:tc>
          <w:tcPr>
            <w:tcW w:w="5922" w:type="dxa"/>
            <w:gridSpan w:val="3"/>
          </w:tcPr>
          <w:p w14:paraId="5997CC1D" w14:textId="77777777" w:rsidR="005B1870" w:rsidRDefault="005B1870">
            <w:pPr>
              <w:pStyle w:val="Table-ColHead"/>
              <w:rPr>
                <w:rFonts w:ascii="Times New Roman" w:hAnsi="Times New Roman"/>
                <w:sz w:val="20"/>
              </w:rPr>
            </w:pPr>
          </w:p>
        </w:tc>
      </w:tr>
      <w:tr w:rsidR="005B1870" w14:paraId="420DA398" w14:textId="77777777" w:rsidTr="479CD846">
        <w:tc>
          <w:tcPr>
            <w:tcW w:w="3076" w:type="dxa"/>
            <w:gridSpan w:val="4"/>
          </w:tcPr>
          <w:p w14:paraId="2A46BC8B" w14:textId="0D7731FF" w:rsidR="005B1870" w:rsidRDefault="479CD846" w:rsidP="479CD846">
            <w:pPr>
              <w:jc w:val="left"/>
              <w:rPr>
                <w:sz w:val="20"/>
                <w:szCs w:val="20"/>
              </w:rPr>
            </w:pPr>
            <w:r w:rsidRPr="479CD846">
              <w:rPr>
                <w:sz w:val="20"/>
                <w:szCs w:val="20"/>
              </w:rPr>
              <w:t>Step 7:</w:t>
            </w:r>
          </w:p>
        </w:tc>
        <w:tc>
          <w:tcPr>
            <w:tcW w:w="5922" w:type="dxa"/>
            <w:gridSpan w:val="3"/>
          </w:tcPr>
          <w:p w14:paraId="1575A967" w14:textId="7A9152DF" w:rsidR="005B1870" w:rsidRDefault="0974B66F" w:rsidP="0974B66F">
            <w:pPr>
              <w:pStyle w:val="Comment0"/>
              <w:spacing w:line="259" w:lineRule="auto"/>
            </w:pPr>
            <w:r w:rsidRPr="0974B66F">
              <w:rPr>
                <w:i w:val="0"/>
                <w:iCs w:val="0"/>
                <w:color w:val="auto"/>
              </w:rPr>
              <w:t>Player loses internet connection. Quit Play Session</w:t>
            </w:r>
          </w:p>
        </w:tc>
      </w:tr>
      <w:tr w:rsidR="005B1870" w14:paraId="2F0192A5" w14:textId="77777777" w:rsidTr="479CD846">
        <w:tc>
          <w:tcPr>
            <w:tcW w:w="3076" w:type="dxa"/>
            <w:gridSpan w:val="4"/>
          </w:tcPr>
          <w:p w14:paraId="5C805A4D" w14:textId="082AC898" w:rsidR="005B1870" w:rsidRDefault="479CD846" w:rsidP="479CD846">
            <w:pPr>
              <w:pStyle w:val="Table-ColHead"/>
              <w:rPr>
                <w:rFonts w:ascii="Times New Roman" w:hAnsi="Times New Roman"/>
                <w:sz w:val="20"/>
              </w:rPr>
            </w:pPr>
            <w:r w:rsidRPr="479CD846">
              <w:rPr>
                <w:rFonts w:ascii="Times New Roman" w:hAnsi="Times New Roman"/>
                <w:sz w:val="20"/>
              </w:rPr>
              <w:t>Section: Login</w:t>
            </w:r>
          </w:p>
        </w:tc>
        <w:tc>
          <w:tcPr>
            <w:tcW w:w="5922" w:type="dxa"/>
            <w:gridSpan w:val="3"/>
          </w:tcPr>
          <w:p w14:paraId="110FFD37" w14:textId="77777777" w:rsidR="005B1870" w:rsidRDefault="005B1870">
            <w:pPr>
              <w:pStyle w:val="Table-ColHead"/>
              <w:rPr>
                <w:rFonts w:ascii="Times New Roman" w:hAnsi="Times New Roman"/>
                <w:sz w:val="20"/>
              </w:rPr>
            </w:pPr>
          </w:p>
        </w:tc>
      </w:tr>
      <w:tr w:rsidR="005B1870" w14:paraId="2C9DCD8A" w14:textId="77777777" w:rsidTr="479CD846">
        <w:tc>
          <w:tcPr>
            <w:tcW w:w="3076" w:type="dxa"/>
            <w:gridSpan w:val="4"/>
            <w:tcBorders>
              <w:bottom w:val="single" w:sz="6" w:space="0" w:color="C0C0C0"/>
            </w:tcBorders>
          </w:tcPr>
          <w:p w14:paraId="610DEEC9" w14:textId="77777777" w:rsidR="005B1870" w:rsidRDefault="3A681BF1" w:rsidP="3A681BF1">
            <w:pPr>
              <w:pStyle w:val="Table-ColHead"/>
              <w:rPr>
                <w:rFonts w:ascii="Times New Roman" w:hAnsi="Times New Roman"/>
                <w:sz w:val="20"/>
              </w:rPr>
            </w:pPr>
            <w:r w:rsidRPr="3A681BF1">
              <w:rPr>
                <w:rFonts w:ascii="Times New Roman" w:hAnsi="Times New Roman"/>
                <w:sz w:val="20"/>
              </w:rPr>
              <w:t>Typical Course of Events</w:t>
            </w:r>
          </w:p>
        </w:tc>
        <w:tc>
          <w:tcPr>
            <w:tcW w:w="5922" w:type="dxa"/>
            <w:gridSpan w:val="3"/>
            <w:tcBorders>
              <w:bottom w:val="single" w:sz="6" w:space="0" w:color="C0C0C0"/>
            </w:tcBorders>
          </w:tcPr>
          <w:p w14:paraId="6B699379" w14:textId="77777777" w:rsidR="005B1870" w:rsidRDefault="005B1870">
            <w:pPr>
              <w:pStyle w:val="Table-ColHead"/>
              <w:rPr>
                <w:rFonts w:ascii="Times New Roman" w:hAnsi="Times New Roman"/>
                <w:sz w:val="20"/>
              </w:rPr>
            </w:pPr>
          </w:p>
        </w:tc>
      </w:tr>
      <w:tr w:rsidR="005B1870" w14:paraId="68B1E968" w14:textId="77777777" w:rsidTr="479CD846">
        <w:tc>
          <w:tcPr>
            <w:tcW w:w="5641" w:type="dxa"/>
            <w:gridSpan w:val="5"/>
            <w:tcBorders>
              <w:top w:val="single" w:sz="6" w:space="0" w:color="C0C0C0"/>
              <w:left w:val="single" w:sz="6" w:space="0" w:color="C0C0C0"/>
              <w:bottom w:val="single" w:sz="6" w:space="0" w:color="C0C0C0"/>
              <w:right w:val="single" w:sz="6" w:space="0" w:color="C0C0C0"/>
            </w:tcBorders>
          </w:tcPr>
          <w:p w14:paraId="30A75702" w14:textId="77777777" w:rsidR="005B1870" w:rsidRDefault="3A681BF1" w:rsidP="3A681BF1">
            <w:pPr>
              <w:pStyle w:val="Table-ColHead"/>
              <w:rPr>
                <w:rFonts w:ascii="Times New Roman" w:hAnsi="Times New Roman"/>
                <w:sz w:val="20"/>
              </w:rPr>
            </w:pPr>
            <w:r w:rsidRPr="3A681BF1">
              <w:rPr>
                <w:rFonts w:ascii="Times New Roman" w:hAnsi="Times New Roman"/>
                <w:sz w:val="20"/>
              </w:rPr>
              <w:t>Actor Action</w:t>
            </w:r>
          </w:p>
        </w:tc>
        <w:tc>
          <w:tcPr>
            <w:tcW w:w="3357" w:type="dxa"/>
            <w:gridSpan w:val="2"/>
            <w:tcBorders>
              <w:top w:val="single" w:sz="6" w:space="0" w:color="C0C0C0"/>
              <w:left w:val="single" w:sz="6" w:space="0" w:color="C0C0C0"/>
              <w:bottom w:val="single" w:sz="6" w:space="0" w:color="C0C0C0"/>
              <w:right w:val="single" w:sz="6" w:space="0" w:color="C0C0C0"/>
            </w:tcBorders>
          </w:tcPr>
          <w:p w14:paraId="4109B1D7" w14:textId="77777777" w:rsidR="005B1870" w:rsidRDefault="3A681BF1" w:rsidP="3A681BF1">
            <w:pPr>
              <w:pStyle w:val="Table-ColHead"/>
              <w:rPr>
                <w:rFonts w:ascii="Times New Roman" w:hAnsi="Times New Roman"/>
                <w:sz w:val="20"/>
              </w:rPr>
            </w:pPr>
            <w:r w:rsidRPr="3A681BF1">
              <w:rPr>
                <w:rFonts w:ascii="Times New Roman" w:hAnsi="Times New Roman"/>
                <w:sz w:val="20"/>
              </w:rPr>
              <w:t>System Response</w:t>
            </w:r>
          </w:p>
        </w:tc>
      </w:tr>
      <w:tr w:rsidR="005B1870" w14:paraId="1C1C54CB" w14:textId="77777777" w:rsidTr="479CD846">
        <w:tc>
          <w:tcPr>
            <w:tcW w:w="436" w:type="dxa"/>
            <w:tcBorders>
              <w:top w:val="single" w:sz="6" w:space="0" w:color="C0C0C0"/>
              <w:left w:val="single" w:sz="6" w:space="0" w:color="C0C0C0"/>
              <w:bottom w:val="single" w:sz="6" w:space="0" w:color="C0C0C0"/>
              <w:right w:val="single" w:sz="6" w:space="0" w:color="C0C0C0"/>
            </w:tcBorders>
          </w:tcPr>
          <w:p w14:paraId="56B20A0C" w14:textId="77777777" w:rsidR="005B1870" w:rsidRDefault="479CD846" w:rsidP="479CD846">
            <w:pPr>
              <w:pStyle w:val="Comment0"/>
              <w:rPr>
                <w:i w:val="0"/>
                <w:iCs w:val="0"/>
                <w:color w:val="auto"/>
              </w:rPr>
            </w:pPr>
            <w:r w:rsidRPr="479CD846">
              <w:rPr>
                <w:i w:val="0"/>
                <w:iCs w:val="0"/>
                <w:color w:val="auto"/>
              </w:rPr>
              <w:t>1</w:t>
            </w:r>
          </w:p>
        </w:tc>
        <w:tc>
          <w:tcPr>
            <w:tcW w:w="5205" w:type="dxa"/>
            <w:gridSpan w:val="4"/>
            <w:tcBorders>
              <w:top w:val="single" w:sz="6" w:space="0" w:color="C0C0C0"/>
              <w:left w:val="single" w:sz="6" w:space="0" w:color="C0C0C0"/>
              <w:bottom w:val="single" w:sz="6" w:space="0" w:color="C0C0C0"/>
              <w:right w:val="single" w:sz="6" w:space="0" w:color="C0C0C0"/>
            </w:tcBorders>
          </w:tcPr>
          <w:p w14:paraId="26C73CD1" w14:textId="6489D7F9" w:rsidR="005B1870" w:rsidRDefault="479CD846" w:rsidP="479CD846">
            <w:pPr>
              <w:pStyle w:val="Comment0"/>
              <w:spacing w:line="259" w:lineRule="auto"/>
            </w:pPr>
            <w:r w:rsidRPr="479CD846">
              <w:rPr>
                <w:i w:val="0"/>
                <w:iCs w:val="0"/>
                <w:color w:val="auto"/>
              </w:rPr>
              <w:t>The player is asked for their user credentials</w:t>
            </w:r>
          </w:p>
        </w:tc>
        <w:tc>
          <w:tcPr>
            <w:tcW w:w="450" w:type="dxa"/>
            <w:tcBorders>
              <w:top w:val="single" w:sz="6" w:space="0" w:color="C0C0C0"/>
              <w:left w:val="single" w:sz="6" w:space="0" w:color="C0C0C0"/>
              <w:bottom w:val="single" w:sz="6" w:space="0" w:color="C0C0C0"/>
              <w:right w:val="single" w:sz="6" w:space="0" w:color="C0C0C0"/>
            </w:tcBorders>
          </w:tcPr>
          <w:p w14:paraId="3FE9F23F" w14:textId="77777777" w:rsidR="005B1870" w:rsidRDefault="005B1870" w:rsidP="479CD846">
            <w:pPr>
              <w:pStyle w:val="Comment0"/>
              <w:rPr>
                <w:i w:val="0"/>
                <w:iCs w:val="0"/>
                <w:color w:val="auto"/>
              </w:rPr>
            </w:pPr>
          </w:p>
        </w:tc>
        <w:tc>
          <w:tcPr>
            <w:tcW w:w="2907" w:type="dxa"/>
            <w:tcBorders>
              <w:top w:val="single" w:sz="6" w:space="0" w:color="C0C0C0"/>
              <w:left w:val="single" w:sz="6" w:space="0" w:color="C0C0C0"/>
              <w:bottom w:val="single" w:sz="6" w:space="0" w:color="C0C0C0"/>
              <w:right w:val="single" w:sz="6" w:space="0" w:color="C0C0C0"/>
            </w:tcBorders>
          </w:tcPr>
          <w:p w14:paraId="1F72F646" w14:textId="77777777" w:rsidR="005B1870" w:rsidRDefault="005B1870" w:rsidP="479CD846">
            <w:pPr>
              <w:pStyle w:val="Comment0"/>
              <w:rPr>
                <w:i w:val="0"/>
                <w:iCs w:val="0"/>
                <w:color w:val="auto"/>
              </w:rPr>
            </w:pPr>
          </w:p>
        </w:tc>
      </w:tr>
      <w:tr w:rsidR="005B1870" w14:paraId="4D86906E" w14:textId="77777777" w:rsidTr="479CD846">
        <w:tc>
          <w:tcPr>
            <w:tcW w:w="436" w:type="dxa"/>
            <w:tcBorders>
              <w:top w:val="single" w:sz="6" w:space="0" w:color="C0C0C0"/>
              <w:left w:val="single" w:sz="6" w:space="0" w:color="C0C0C0"/>
              <w:bottom w:val="single" w:sz="6" w:space="0" w:color="C0C0C0"/>
              <w:right w:val="single" w:sz="6" w:space="0" w:color="C0C0C0"/>
            </w:tcBorders>
          </w:tcPr>
          <w:p w14:paraId="7144751B" w14:textId="77777777" w:rsidR="005B1870" w:rsidRDefault="479CD846" w:rsidP="479CD846">
            <w:pPr>
              <w:pStyle w:val="Comment0"/>
              <w:rPr>
                <w:i w:val="0"/>
                <w:iCs w:val="0"/>
                <w:color w:val="auto"/>
              </w:rPr>
            </w:pPr>
            <w:r w:rsidRPr="479CD846">
              <w:rPr>
                <w:i w:val="0"/>
                <w:iCs w:val="0"/>
                <w:color w:val="auto"/>
              </w:rPr>
              <w:t>2</w:t>
            </w:r>
          </w:p>
        </w:tc>
        <w:tc>
          <w:tcPr>
            <w:tcW w:w="5205" w:type="dxa"/>
            <w:gridSpan w:val="4"/>
            <w:tcBorders>
              <w:top w:val="single" w:sz="6" w:space="0" w:color="C0C0C0"/>
              <w:left w:val="single" w:sz="6" w:space="0" w:color="C0C0C0"/>
              <w:bottom w:val="single" w:sz="6" w:space="0" w:color="C0C0C0"/>
              <w:right w:val="single" w:sz="6" w:space="0" w:color="C0C0C0"/>
            </w:tcBorders>
          </w:tcPr>
          <w:p w14:paraId="0C6EA332" w14:textId="3E08548E" w:rsidR="005B1870" w:rsidRDefault="479CD846" w:rsidP="479CD846">
            <w:pPr>
              <w:pStyle w:val="Comment0"/>
              <w:spacing w:line="259" w:lineRule="auto"/>
            </w:pPr>
            <w:r w:rsidRPr="479CD846">
              <w:rPr>
                <w:i w:val="0"/>
                <w:iCs w:val="0"/>
                <w:color w:val="auto"/>
              </w:rPr>
              <w:t>The user fills in their user credentials</w:t>
            </w:r>
          </w:p>
        </w:tc>
        <w:tc>
          <w:tcPr>
            <w:tcW w:w="450" w:type="dxa"/>
            <w:tcBorders>
              <w:top w:val="single" w:sz="6" w:space="0" w:color="C0C0C0"/>
              <w:left w:val="single" w:sz="6" w:space="0" w:color="C0C0C0"/>
              <w:bottom w:val="single" w:sz="6" w:space="0" w:color="C0C0C0"/>
              <w:right w:val="single" w:sz="6" w:space="0" w:color="C0C0C0"/>
            </w:tcBorders>
          </w:tcPr>
          <w:p w14:paraId="0B778152" w14:textId="77777777" w:rsidR="005B1870" w:rsidRDefault="479CD846" w:rsidP="479CD846">
            <w:pPr>
              <w:pStyle w:val="Comment0"/>
              <w:rPr>
                <w:i w:val="0"/>
                <w:iCs w:val="0"/>
                <w:color w:val="auto"/>
              </w:rPr>
            </w:pPr>
            <w:r w:rsidRPr="479CD846">
              <w:rPr>
                <w:i w:val="0"/>
                <w:iCs w:val="0"/>
                <w:color w:val="auto"/>
              </w:rPr>
              <w:t>3</w:t>
            </w:r>
          </w:p>
        </w:tc>
        <w:tc>
          <w:tcPr>
            <w:tcW w:w="2907" w:type="dxa"/>
            <w:tcBorders>
              <w:top w:val="single" w:sz="6" w:space="0" w:color="C0C0C0"/>
              <w:left w:val="single" w:sz="6" w:space="0" w:color="C0C0C0"/>
              <w:bottom w:val="single" w:sz="6" w:space="0" w:color="C0C0C0"/>
              <w:right w:val="single" w:sz="6" w:space="0" w:color="C0C0C0"/>
            </w:tcBorders>
          </w:tcPr>
          <w:p w14:paraId="399FE737" w14:textId="7D7EC7E2" w:rsidR="005B1870" w:rsidRDefault="479CD846" w:rsidP="479CD846">
            <w:pPr>
              <w:pStyle w:val="Comment0"/>
              <w:spacing w:line="259" w:lineRule="auto"/>
            </w:pPr>
            <w:r w:rsidRPr="479CD846">
              <w:rPr>
                <w:i w:val="0"/>
                <w:iCs w:val="0"/>
                <w:color w:val="auto"/>
              </w:rPr>
              <w:t>System identifies the user</w:t>
            </w:r>
          </w:p>
        </w:tc>
      </w:tr>
      <w:tr w:rsidR="005B1870" w14:paraId="56BFBCAE" w14:textId="77777777" w:rsidTr="479CD846">
        <w:tc>
          <w:tcPr>
            <w:tcW w:w="436" w:type="dxa"/>
            <w:tcBorders>
              <w:top w:val="single" w:sz="6" w:space="0" w:color="C0C0C0"/>
              <w:left w:val="single" w:sz="6" w:space="0" w:color="C0C0C0"/>
              <w:bottom w:val="single" w:sz="6" w:space="0" w:color="C0C0C0"/>
              <w:right w:val="single" w:sz="6" w:space="0" w:color="C0C0C0"/>
            </w:tcBorders>
          </w:tcPr>
          <w:p w14:paraId="279935FF" w14:textId="77777777" w:rsidR="005B1870" w:rsidRDefault="479CD846" w:rsidP="479CD846">
            <w:pPr>
              <w:pStyle w:val="Comment0"/>
              <w:rPr>
                <w:i w:val="0"/>
                <w:iCs w:val="0"/>
                <w:color w:val="auto"/>
              </w:rPr>
            </w:pPr>
            <w:r w:rsidRPr="479CD846">
              <w:rPr>
                <w:i w:val="0"/>
                <w:iCs w:val="0"/>
                <w:color w:val="auto"/>
              </w:rPr>
              <w:t>4</w:t>
            </w:r>
          </w:p>
        </w:tc>
        <w:tc>
          <w:tcPr>
            <w:tcW w:w="5205" w:type="dxa"/>
            <w:gridSpan w:val="4"/>
            <w:tcBorders>
              <w:top w:val="single" w:sz="6" w:space="0" w:color="C0C0C0"/>
              <w:left w:val="single" w:sz="6" w:space="0" w:color="C0C0C0"/>
              <w:bottom w:val="single" w:sz="6" w:space="0" w:color="C0C0C0"/>
              <w:right w:val="single" w:sz="6" w:space="0" w:color="C0C0C0"/>
            </w:tcBorders>
          </w:tcPr>
          <w:p w14:paraId="1E922626" w14:textId="41B479D5" w:rsidR="005B1870" w:rsidRDefault="479CD846" w:rsidP="479CD846">
            <w:pPr>
              <w:pStyle w:val="Comment0"/>
              <w:spacing w:line="259" w:lineRule="auto"/>
            </w:pPr>
            <w:r w:rsidRPr="479CD846">
              <w:rPr>
                <w:i w:val="0"/>
                <w:iCs w:val="0"/>
                <w:color w:val="auto"/>
              </w:rPr>
              <w:t>Play Session is started</w:t>
            </w:r>
          </w:p>
        </w:tc>
        <w:tc>
          <w:tcPr>
            <w:tcW w:w="450" w:type="dxa"/>
            <w:tcBorders>
              <w:top w:val="single" w:sz="6" w:space="0" w:color="C0C0C0"/>
              <w:left w:val="single" w:sz="6" w:space="0" w:color="C0C0C0"/>
              <w:bottom w:val="single" w:sz="6" w:space="0" w:color="C0C0C0"/>
              <w:right w:val="single" w:sz="6" w:space="0" w:color="C0C0C0"/>
            </w:tcBorders>
          </w:tcPr>
          <w:p w14:paraId="08CE6F91" w14:textId="77777777" w:rsidR="005B1870" w:rsidRDefault="005B1870" w:rsidP="479CD846">
            <w:pPr>
              <w:pStyle w:val="Comment0"/>
              <w:rPr>
                <w:i w:val="0"/>
                <w:iCs w:val="0"/>
                <w:color w:val="auto"/>
              </w:rPr>
            </w:pPr>
          </w:p>
        </w:tc>
        <w:tc>
          <w:tcPr>
            <w:tcW w:w="2907" w:type="dxa"/>
            <w:tcBorders>
              <w:top w:val="single" w:sz="6" w:space="0" w:color="C0C0C0"/>
              <w:left w:val="single" w:sz="6" w:space="0" w:color="C0C0C0"/>
              <w:bottom w:val="single" w:sz="6" w:space="0" w:color="C0C0C0"/>
              <w:right w:val="single" w:sz="6" w:space="0" w:color="C0C0C0"/>
            </w:tcBorders>
          </w:tcPr>
          <w:p w14:paraId="61CDCEAD" w14:textId="77777777" w:rsidR="005B1870" w:rsidRDefault="005B1870" w:rsidP="479CD846">
            <w:pPr>
              <w:pStyle w:val="Comment0"/>
              <w:rPr>
                <w:i w:val="0"/>
                <w:iCs w:val="0"/>
              </w:rPr>
            </w:pPr>
          </w:p>
        </w:tc>
      </w:tr>
      <w:tr w:rsidR="005B1870" w14:paraId="070729AB" w14:textId="77777777" w:rsidTr="479CD846">
        <w:trPr>
          <w:cantSplit/>
        </w:trPr>
        <w:tc>
          <w:tcPr>
            <w:tcW w:w="2671" w:type="dxa"/>
            <w:gridSpan w:val="3"/>
            <w:tcBorders>
              <w:top w:val="single" w:sz="6" w:space="0" w:color="C0C0C0"/>
            </w:tcBorders>
          </w:tcPr>
          <w:p w14:paraId="5B80B4BA" w14:textId="77777777" w:rsidR="005B1870" w:rsidRDefault="3A681BF1" w:rsidP="3A681BF1">
            <w:pPr>
              <w:pStyle w:val="Table-ColHead"/>
              <w:rPr>
                <w:rFonts w:ascii="Times New Roman" w:hAnsi="Times New Roman"/>
                <w:sz w:val="20"/>
              </w:rPr>
            </w:pPr>
            <w:r w:rsidRPr="3A681BF1">
              <w:rPr>
                <w:rFonts w:ascii="Times New Roman" w:hAnsi="Times New Roman"/>
                <w:sz w:val="20"/>
              </w:rPr>
              <w:t>Alternative Courses</w:t>
            </w:r>
          </w:p>
        </w:tc>
        <w:tc>
          <w:tcPr>
            <w:tcW w:w="6327" w:type="dxa"/>
            <w:gridSpan w:val="4"/>
            <w:tcBorders>
              <w:top w:val="single" w:sz="6" w:space="0" w:color="C0C0C0"/>
            </w:tcBorders>
          </w:tcPr>
          <w:p w14:paraId="6BB9E253" w14:textId="77777777" w:rsidR="005B1870" w:rsidRDefault="005B1870">
            <w:pPr>
              <w:jc w:val="left"/>
              <w:rPr>
                <w:sz w:val="20"/>
              </w:rPr>
            </w:pPr>
          </w:p>
        </w:tc>
      </w:tr>
      <w:tr w:rsidR="005B1870" w14:paraId="79A73D31" w14:textId="77777777" w:rsidTr="479CD846">
        <w:trPr>
          <w:cantSplit/>
        </w:trPr>
        <w:tc>
          <w:tcPr>
            <w:tcW w:w="2671" w:type="dxa"/>
            <w:gridSpan w:val="3"/>
          </w:tcPr>
          <w:p w14:paraId="1BB2DFF7" w14:textId="395585AD" w:rsidR="005B1870" w:rsidRDefault="479CD846" w:rsidP="479CD846">
            <w:pPr>
              <w:jc w:val="left"/>
              <w:rPr>
                <w:sz w:val="20"/>
                <w:szCs w:val="20"/>
              </w:rPr>
            </w:pPr>
            <w:r w:rsidRPr="479CD846">
              <w:rPr>
                <w:sz w:val="20"/>
                <w:szCs w:val="20"/>
              </w:rPr>
              <w:t>Step 3a:</w:t>
            </w:r>
          </w:p>
        </w:tc>
        <w:tc>
          <w:tcPr>
            <w:tcW w:w="6327" w:type="dxa"/>
            <w:gridSpan w:val="4"/>
          </w:tcPr>
          <w:p w14:paraId="6149D337" w14:textId="4B69F7CC" w:rsidR="005B1870" w:rsidRDefault="479CD846" w:rsidP="479CD846">
            <w:pPr>
              <w:pStyle w:val="Comment0"/>
              <w:rPr>
                <w:i w:val="0"/>
                <w:iCs w:val="0"/>
                <w:color w:val="auto"/>
              </w:rPr>
            </w:pPr>
            <w:r w:rsidRPr="479CD846">
              <w:rPr>
                <w:i w:val="0"/>
                <w:iCs w:val="0"/>
                <w:color w:val="auto"/>
              </w:rPr>
              <w:t>System could not identify the user.</w:t>
            </w:r>
          </w:p>
        </w:tc>
      </w:tr>
      <w:tr w:rsidR="005B1870" w14:paraId="44349B2F" w14:textId="77777777" w:rsidTr="479CD846">
        <w:trPr>
          <w:cantSplit/>
        </w:trPr>
        <w:tc>
          <w:tcPr>
            <w:tcW w:w="2671" w:type="dxa"/>
            <w:gridSpan w:val="3"/>
          </w:tcPr>
          <w:p w14:paraId="4D11CD96" w14:textId="667F8A26" w:rsidR="005B1870" w:rsidRDefault="479CD846" w:rsidP="479CD846">
            <w:pPr>
              <w:jc w:val="left"/>
              <w:rPr>
                <w:sz w:val="20"/>
                <w:szCs w:val="20"/>
              </w:rPr>
            </w:pPr>
            <w:r w:rsidRPr="479CD846">
              <w:rPr>
                <w:sz w:val="20"/>
                <w:szCs w:val="20"/>
              </w:rPr>
              <w:t>Step 3b:</w:t>
            </w:r>
          </w:p>
        </w:tc>
        <w:tc>
          <w:tcPr>
            <w:tcW w:w="6327" w:type="dxa"/>
            <w:gridSpan w:val="4"/>
          </w:tcPr>
          <w:p w14:paraId="1B6550B7" w14:textId="61B83944" w:rsidR="005B1870" w:rsidRDefault="479CD846" w:rsidP="479CD846">
            <w:pPr>
              <w:pStyle w:val="Comment0"/>
              <w:rPr>
                <w:i w:val="0"/>
                <w:iCs w:val="0"/>
                <w:color w:val="auto"/>
              </w:rPr>
            </w:pPr>
            <w:r w:rsidRPr="479CD846">
              <w:rPr>
                <w:i w:val="0"/>
                <w:iCs w:val="0"/>
                <w:color w:val="auto"/>
              </w:rPr>
              <w:t>The user is notified of the error.</w:t>
            </w:r>
          </w:p>
          <w:p w14:paraId="345BFF41" w14:textId="6295376F" w:rsidR="005B1870" w:rsidRDefault="005B1870" w:rsidP="479CD846">
            <w:pPr>
              <w:pStyle w:val="Comment0"/>
              <w:rPr>
                <w:i w:val="0"/>
                <w:iCs w:val="0"/>
                <w:color w:val="auto"/>
              </w:rPr>
            </w:pPr>
          </w:p>
          <w:p w14:paraId="1ECE052B" w14:textId="053B91E7" w:rsidR="005B1870" w:rsidRDefault="005B1870" w:rsidP="479CD846">
            <w:pPr>
              <w:pStyle w:val="Comment0"/>
              <w:jc w:val="left"/>
              <w:rPr>
                <w:i w:val="0"/>
                <w:iCs w:val="0"/>
                <w:color w:val="auto"/>
              </w:rPr>
            </w:pPr>
          </w:p>
        </w:tc>
      </w:tr>
    </w:tbl>
    <w:p w14:paraId="3B77D842" w14:textId="77777777" w:rsidR="00ED2D20" w:rsidRDefault="479CD846">
      <w:pPr>
        <w:pStyle w:val="Heading2"/>
        <w:rPr>
          <w:rFonts w:ascii="Book Antiqua" w:hAnsi="Book Antiqua"/>
        </w:rPr>
      </w:pPr>
      <w:bookmarkStart w:id="16" w:name="_Toc409012818"/>
      <w:r w:rsidRPr="479CD846">
        <w:rPr>
          <w:rFonts w:ascii="Book Antiqua" w:hAnsi="Book Antiqua"/>
        </w:rPr>
        <w:lastRenderedPageBreak/>
        <w:t>System Sequence Diagrams</w:t>
      </w:r>
      <w:bookmarkEnd w:id="16"/>
    </w:p>
    <w:p w14:paraId="23DE523C" w14:textId="77777777" w:rsidR="0033266E" w:rsidRDefault="0033266E">
      <w:pPr>
        <w:pStyle w:val="Comment0"/>
        <w:jc w:val="left"/>
      </w:pPr>
    </w:p>
    <w:p w14:paraId="14D3FEEA" w14:textId="3876E8E2" w:rsidR="3A681BF1" w:rsidRDefault="3A681BF1" w:rsidP="3A681BF1">
      <w:pPr>
        <w:jc w:val="left"/>
      </w:pPr>
      <w:r>
        <w:rPr>
          <w:noProof/>
          <w:lang w:val="en-GB" w:eastAsia="en-GB"/>
        </w:rPr>
        <w:drawing>
          <wp:inline distT="0" distB="0" distL="0" distR="0" wp14:anchorId="0CA03805" wp14:editId="23313319">
            <wp:extent cx="5486400" cy="2619375"/>
            <wp:effectExtent l="0" t="0" r="0" b="0"/>
            <wp:docPr id="4042399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9">
                      <a:extLst>
                        <a:ext uri="{28A0092B-C50C-407E-A947-70E740481C1C}">
                          <a14:useLocalDpi xmlns:a14="http://schemas.microsoft.com/office/drawing/2010/main" val="0"/>
                        </a:ext>
                      </a:extLst>
                    </a:blip>
                    <a:stretch>
                      <a:fillRect/>
                    </a:stretch>
                  </pic:blipFill>
                  <pic:spPr>
                    <a:xfrm>
                      <a:off x="0" y="0"/>
                      <a:ext cx="5486400" cy="2619375"/>
                    </a:xfrm>
                    <a:prstGeom prst="rect">
                      <a:avLst/>
                    </a:prstGeom>
                  </pic:spPr>
                </pic:pic>
              </a:graphicData>
            </a:graphic>
          </wp:inline>
        </w:drawing>
      </w:r>
    </w:p>
    <w:p w14:paraId="07547A01" w14:textId="77777777" w:rsidR="00ED2D20" w:rsidRDefault="00ED2D20">
      <w:pPr>
        <w:tabs>
          <w:tab w:val="left" w:pos="2616"/>
          <w:tab w:val="left" w:pos="8955"/>
        </w:tabs>
        <w:jc w:val="left"/>
      </w:pPr>
    </w:p>
    <w:p w14:paraId="7A42457B" w14:textId="77777777" w:rsidR="00ED2D20" w:rsidRDefault="479CD846">
      <w:pPr>
        <w:pStyle w:val="Heading2"/>
        <w:rPr>
          <w:rFonts w:ascii="Book Antiqua" w:hAnsi="Book Antiqua"/>
        </w:rPr>
      </w:pPr>
      <w:bookmarkStart w:id="17" w:name="_Toc409012819"/>
      <w:r w:rsidRPr="479CD846">
        <w:rPr>
          <w:rFonts w:ascii="Book Antiqua" w:hAnsi="Book Antiqua"/>
        </w:rPr>
        <w:t>User Interface</w:t>
      </w:r>
      <w:bookmarkEnd w:id="17"/>
    </w:p>
    <w:p w14:paraId="48636340" w14:textId="77777777" w:rsidR="00AB11AC" w:rsidRDefault="00AB11AC" w:rsidP="00AB11AC">
      <w:pPr>
        <w:pStyle w:val="Comment0"/>
        <w:keepNext/>
      </w:pPr>
      <w:r>
        <w:rPr>
          <w:noProof/>
          <w:lang w:val="en-GB" w:eastAsia="en-GB"/>
        </w:rPr>
        <w:drawing>
          <wp:inline distT="0" distB="0" distL="0" distR="0" wp14:anchorId="1248869C" wp14:editId="0360C992">
            <wp:extent cx="5473700" cy="3073400"/>
            <wp:effectExtent l="0" t="0" r="12700" b="0"/>
            <wp:docPr id="2" name="Picture 2" descr="Screen%20Shot%202018-03-25%20at%2022.01.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8-03-25%20at%2022.01.17.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73700" cy="3073400"/>
                    </a:xfrm>
                    <a:prstGeom prst="rect">
                      <a:avLst/>
                    </a:prstGeom>
                    <a:noFill/>
                    <a:ln>
                      <a:noFill/>
                    </a:ln>
                  </pic:spPr>
                </pic:pic>
              </a:graphicData>
            </a:graphic>
          </wp:inline>
        </w:drawing>
      </w:r>
    </w:p>
    <w:p w14:paraId="5043CB0F" w14:textId="14924433" w:rsidR="00AB11AC" w:rsidRDefault="00AB11AC" w:rsidP="00AB11AC">
      <w:pPr>
        <w:pStyle w:val="Caption"/>
      </w:pPr>
      <w:bookmarkStart w:id="18" w:name="_Toc509781306"/>
      <w:r>
        <w:t xml:space="preserve">Figure </w:t>
      </w:r>
      <w:r>
        <w:fldChar w:fldCharType="begin"/>
      </w:r>
      <w:r>
        <w:instrText xml:space="preserve"> SEQ Figure \* ARABIC </w:instrText>
      </w:r>
      <w:r>
        <w:fldChar w:fldCharType="separate"/>
      </w:r>
      <w:r>
        <w:rPr>
          <w:noProof/>
        </w:rPr>
        <w:t>3</w:t>
      </w:r>
      <w:r>
        <w:fldChar w:fldCharType="end"/>
      </w:r>
      <w:r>
        <w:t xml:space="preserve"> The front page with menu open</w:t>
      </w:r>
      <w:bookmarkEnd w:id="18"/>
    </w:p>
    <w:p w14:paraId="41356D84" w14:textId="77777777" w:rsidR="00AB11AC" w:rsidRDefault="00AB11AC" w:rsidP="00AB11AC">
      <w:pPr>
        <w:keepNext/>
        <w:autoSpaceDE/>
        <w:autoSpaceDN/>
        <w:spacing w:after="0"/>
        <w:jc w:val="left"/>
      </w:pPr>
      <w:r>
        <w:br w:type="page"/>
      </w:r>
      <w:r>
        <w:rPr>
          <w:noProof/>
          <w:lang w:val="en-GB" w:eastAsia="en-GB"/>
        </w:rPr>
        <w:lastRenderedPageBreak/>
        <w:drawing>
          <wp:inline distT="0" distB="0" distL="0" distR="0" wp14:anchorId="53376767" wp14:editId="0F86CE09">
            <wp:extent cx="5473700" cy="2717800"/>
            <wp:effectExtent l="0" t="0" r="12700" b="0"/>
            <wp:docPr id="3" name="Picture 3" descr="Screen%20Shot%202018-03-25%20at%2022.01.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8-03-25%20at%2022.01.42.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73700" cy="2717800"/>
                    </a:xfrm>
                    <a:prstGeom prst="rect">
                      <a:avLst/>
                    </a:prstGeom>
                    <a:noFill/>
                    <a:ln>
                      <a:noFill/>
                    </a:ln>
                  </pic:spPr>
                </pic:pic>
              </a:graphicData>
            </a:graphic>
          </wp:inline>
        </w:drawing>
      </w:r>
    </w:p>
    <w:p w14:paraId="4A4F1D03" w14:textId="38C3AC2F" w:rsidR="00AB11AC" w:rsidRDefault="00AB11AC" w:rsidP="00AB11AC">
      <w:pPr>
        <w:pStyle w:val="Caption"/>
        <w:jc w:val="left"/>
        <w:rPr>
          <w:b w:val="0"/>
          <w:bCs w:val="0"/>
        </w:rPr>
      </w:pPr>
      <w:bookmarkStart w:id="19" w:name="_Toc509781307"/>
      <w:r>
        <w:t xml:space="preserve">Figure </w:t>
      </w:r>
      <w:r>
        <w:fldChar w:fldCharType="begin"/>
      </w:r>
      <w:r>
        <w:instrText xml:space="preserve"> SEQ Figure \* ARABIC </w:instrText>
      </w:r>
      <w:r>
        <w:fldChar w:fldCharType="separate"/>
      </w:r>
      <w:r>
        <w:rPr>
          <w:noProof/>
        </w:rPr>
        <w:t>4</w:t>
      </w:r>
      <w:r>
        <w:fldChar w:fldCharType="end"/>
      </w:r>
      <w:r>
        <w:t xml:space="preserve"> Login page</w:t>
      </w:r>
      <w:bookmarkEnd w:id="19"/>
    </w:p>
    <w:p w14:paraId="1B8691C0" w14:textId="77777777" w:rsidR="005B1870" w:rsidRDefault="005B1870" w:rsidP="00AB11AC">
      <w:pPr>
        <w:pStyle w:val="Caption"/>
      </w:pPr>
    </w:p>
    <w:p w14:paraId="40432F9B" w14:textId="3327AA13" w:rsidR="005B1870" w:rsidRPr="00AB11AC" w:rsidRDefault="479CD846" w:rsidP="005B1870">
      <w:pPr>
        <w:pStyle w:val="Heading2"/>
        <w:rPr>
          <w:rFonts w:ascii="Book Antiqua" w:hAnsi="Book Antiqua"/>
        </w:rPr>
      </w:pPr>
      <w:r w:rsidRPr="479CD846">
        <w:rPr>
          <w:rFonts w:ascii="Book Antiqua" w:hAnsi="Book Antiqua"/>
        </w:rPr>
        <w:t xml:space="preserve"> Data Dictionary</w:t>
      </w:r>
      <w:bookmarkStart w:id="20" w:name="_Toc409012820"/>
      <w:bookmarkEnd w:id="20"/>
    </w:p>
    <w:tbl>
      <w:tblPr>
        <w:tblW w:w="88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75"/>
        <w:gridCol w:w="1764"/>
        <w:gridCol w:w="1786"/>
        <w:gridCol w:w="1789"/>
        <w:gridCol w:w="1779"/>
      </w:tblGrid>
      <w:tr w:rsidR="00AB11AC" w14:paraId="0F763CEE" w14:textId="77777777" w:rsidTr="003F35EA">
        <w:trPr>
          <w:trHeight w:val="458"/>
        </w:trPr>
        <w:tc>
          <w:tcPr>
            <w:tcW w:w="1775" w:type="dxa"/>
            <w:shd w:val="clear" w:color="auto" w:fill="auto"/>
          </w:tcPr>
          <w:p w14:paraId="51611AC9" w14:textId="77777777" w:rsidR="00AB11AC" w:rsidRPr="00E95595" w:rsidRDefault="00AB11AC" w:rsidP="003F35EA">
            <w:pPr>
              <w:pStyle w:val="Comment0"/>
              <w:rPr>
                <w:color w:val="000000" w:themeColor="text1"/>
              </w:rPr>
            </w:pPr>
            <w:r w:rsidRPr="00E95595">
              <w:rPr>
                <w:color w:val="000000" w:themeColor="text1"/>
              </w:rPr>
              <w:t>Element Name</w:t>
            </w:r>
          </w:p>
        </w:tc>
        <w:tc>
          <w:tcPr>
            <w:tcW w:w="1764" w:type="dxa"/>
            <w:shd w:val="clear" w:color="auto" w:fill="auto"/>
          </w:tcPr>
          <w:p w14:paraId="154D695D" w14:textId="77777777" w:rsidR="00AB11AC" w:rsidRPr="00E95595" w:rsidRDefault="00AB11AC" w:rsidP="003F35EA">
            <w:pPr>
              <w:pStyle w:val="Comment0"/>
              <w:rPr>
                <w:color w:val="000000" w:themeColor="text1"/>
              </w:rPr>
            </w:pPr>
            <w:r w:rsidRPr="00E95595">
              <w:rPr>
                <w:color w:val="000000" w:themeColor="text1"/>
              </w:rPr>
              <w:t>Type</w:t>
            </w:r>
          </w:p>
        </w:tc>
        <w:tc>
          <w:tcPr>
            <w:tcW w:w="1786" w:type="dxa"/>
            <w:shd w:val="clear" w:color="auto" w:fill="auto"/>
          </w:tcPr>
          <w:p w14:paraId="55CFCE2E" w14:textId="77777777" w:rsidR="00AB11AC" w:rsidRPr="00E95595" w:rsidRDefault="00AB11AC" w:rsidP="003F35EA">
            <w:pPr>
              <w:pStyle w:val="Comment0"/>
              <w:rPr>
                <w:color w:val="000000" w:themeColor="text1"/>
              </w:rPr>
            </w:pPr>
            <w:r w:rsidRPr="00E95595">
              <w:rPr>
                <w:color w:val="000000" w:themeColor="text1"/>
              </w:rPr>
              <w:t>Validation</w:t>
            </w:r>
          </w:p>
        </w:tc>
        <w:tc>
          <w:tcPr>
            <w:tcW w:w="1789" w:type="dxa"/>
            <w:shd w:val="clear" w:color="auto" w:fill="auto"/>
          </w:tcPr>
          <w:p w14:paraId="202599CC" w14:textId="77777777" w:rsidR="00AB11AC" w:rsidRPr="00E95595" w:rsidRDefault="00AB11AC" w:rsidP="003F35EA">
            <w:pPr>
              <w:pStyle w:val="Comment0"/>
              <w:rPr>
                <w:color w:val="000000" w:themeColor="text1"/>
              </w:rPr>
            </w:pPr>
            <w:r w:rsidRPr="00E95595">
              <w:rPr>
                <w:color w:val="000000" w:themeColor="text1"/>
              </w:rPr>
              <w:t>Mandatory</w:t>
            </w:r>
          </w:p>
        </w:tc>
        <w:tc>
          <w:tcPr>
            <w:tcW w:w="1779" w:type="dxa"/>
            <w:shd w:val="clear" w:color="auto" w:fill="auto"/>
          </w:tcPr>
          <w:p w14:paraId="5D89EDD7" w14:textId="77777777" w:rsidR="00AB11AC" w:rsidRPr="00E95595" w:rsidRDefault="00AB11AC" w:rsidP="003F35EA">
            <w:pPr>
              <w:pStyle w:val="Comment0"/>
              <w:rPr>
                <w:color w:val="000000" w:themeColor="text1"/>
              </w:rPr>
            </w:pPr>
            <w:r w:rsidRPr="00E95595">
              <w:rPr>
                <w:color w:val="000000" w:themeColor="text1"/>
              </w:rPr>
              <w:t>Remarks</w:t>
            </w:r>
          </w:p>
        </w:tc>
      </w:tr>
      <w:tr w:rsidR="00AB11AC" w14:paraId="3C6FFEF3" w14:textId="77777777" w:rsidTr="003F35EA">
        <w:trPr>
          <w:trHeight w:val="442"/>
        </w:trPr>
        <w:tc>
          <w:tcPr>
            <w:tcW w:w="1775" w:type="dxa"/>
            <w:shd w:val="clear" w:color="auto" w:fill="auto"/>
          </w:tcPr>
          <w:p w14:paraId="460C388C" w14:textId="77777777" w:rsidR="00AB11AC" w:rsidRPr="00E95595" w:rsidRDefault="00AB11AC" w:rsidP="003F35EA">
            <w:pPr>
              <w:pStyle w:val="Comment0"/>
              <w:rPr>
                <w:color w:val="000000" w:themeColor="text1"/>
              </w:rPr>
            </w:pPr>
            <w:r w:rsidRPr="00E95595">
              <w:rPr>
                <w:color w:val="000000" w:themeColor="text1"/>
              </w:rPr>
              <w:t>Login Page</w:t>
            </w:r>
          </w:p>
        </w:tc>
        <w:tc>
          <w:tcPr>
            <w:tcW w:w="1764" w:type="dxa"/>
            <w:shd w:val="clear" w:color="auto" w:fill="auto"/>
          </w:tcPr>
          <w:p w14:paraId="5DE234A4" w14:textId="77777777" w:rsidR="00AB11AC" w:rsidRPr="00E95595" w:rsidRDefault="00AB11AC" w:rsidP="003F35EA">
            <w:pPr>
              <w:pStyle w:val="Comment0"/>
              <w:rPr>
                <w:color w:val="000000" w:themeColor="text1"/>
              </w:rPr>
            </w:pPr>
            <w:r w:rsidRPr="00E95595">
              <w:rPr>
                <w:color w:val="000000" w:themeColor="text1"/>
              </w:rPr>
              <w:t>Form</w:t>
            </w:r>
          </w:p>
        </w:tc>
        <w:tc>
          <w:tcPr>
            <w:tcW w:w="1786" w:type="dxa"/>
            <w:shd w:val="clear" w:color="auto" w:fill="auto"/>
          </w:tcPr>
          <w:p w14:paraId="4A0A52FE" w14:textId="77777777" w:rsidR="00AB11AC" w:rsidRPr="00E95595" w:rsidRDefault="00AB11AC" w:rsidP="003F35EA">
            <w:pPr>
              <w:pStyle w:val="Comment0"/>
              <w:rPr>
                <w:color w:val="000000" w:themeColor="text1"/>
              </w:rPr>
            </w:pPr>
          </w:p>
        </w:tc>
        <w:tc>
          <w:tcPr>
            <w:tcW w:w="1789" w:type="dxa"/>
            <w:shd w:val="clear" w:color="auto" w:fill="auto"/>
          </w:tcPr>
          <w:p w14:paraId="091EA4D5" w14:textId="77777777" w:rsidR="00AB11AC" w:rsidRPr="00E95595" w:rsidRDefault="00AB11AC" w:rsidP="003F35EA">
            <w:pPr>
              <w:pStyle w:val="Comment0"/>
              <w:rPr>
                <w:color w:val="000000" w:themeColor="text1"/>
              </w:rPr>
            </w:pPr>
            <w:r w:rsidRPr="00E95595">
              <w:rPr>
                <w:color w:val="000000" w:themeColor="text1"/>
              </w:rPr>
              <w:t>Yes</w:t>
            </w:r>
          </w:p>
        </w:tc>
        <w:tc>
          <w:tcPr>
            <w:tcW w:w="1779" w:type="dxa"/>
            <w:shd w:val="clear" w:color="auto" w:fill="auto"/>
          </w:tcPr>
          <w:p w14:paraId="77A62896" w14:textId="77777777" w:rsidR="00AB11AC" w:rsidRPr="00E95595" w:rsidRDefault="00AB11AC" w:rsidP="003F35EA">
            <w:pPr>
              <w:pStyle w:val="Comment0"/>
              <w:rPr>
                <w:color w:val="000000" w:themeColor="text1"/>
              </w:rPr>
            </w:pPr>
          </w:p>
        </w:tc>
      </w:tr>
      <w:tr w:rsidR="00AB11AC" w14:paraId="000D10B5" w14:textId="77777777" w:rsidTr="003F35EA">
        <w:trPr>
          <w:trHeight w:val="385"/>
        </w:trPr>
        <w:tc>
          <w:tcPr>
            <w:tcW w:w="1775" w:type="dxa"/>
            <w:shd w:val="clear" w:color="auto" w:fill="auto"/>
          </w:tcPr>
          <w:p w14:paraId="2F947EE1" w14:textId="77777777" w:rsidR="00AB11AC" w:rsidRPr="00E95595" w:rsidRDefault="00AB11AC" w:rsidP="003F35EA">
            <w:pPr>
              <w:pStyle w:val="Comment0"/>
              <w:rPr>
                <w:color w:val="000000" w:themeColor="text1"/>
              </w:rPr>
            </w:pPr>
            <w:r w:rsidRPr="00E95595">
              <w:rPr>
                <w:color w:val="000000" w:themeColor="text1"/>
              </w:rPr>
              <w:t>Menu</w:t>
            </w:r>
          </w:p>
        </w:tc>
        <w:tc>
          <w:tcPr>
            <w:tcW w:w="1764" w:type="dxa"/>
            <w:shd w:val="clear" w:color="auto" w:fill="auto"/>
          </w:tcPr>
          <w:p w14:paraId="6ED445F7" w14:textId="77777777" w:rsidR="00AB11AC" w:rsidRPr="00E95595" w:rsidRDefault="00AB11AC" w:rsidP="003F35EA">
            <w:pPr>
              <w:pStyle w:val="Comment0"/>
              <w:rPr>
                <w:color w:val="000000" w:themeColor="text1"/>
              </w:rPr>
            </w:pPr>
            <w:r w:rsidRPr="00E95595">
              <w:rPr>
                <w:color w:val="000000" w:themeColor="text1"/>
              </w:rPr>
              <w:t>Navigation bar</w:t>
            </w:r>
          </w:p>
        </w:tc>
        <w:tc>
          <w:tcPr>
            <w:tcW w:w="1786" w:type="dxa"/>
            <w:shd w:val="clear" w:color="auto" w:fill="auto"/>
          </w:tcPr>
          <w:p w14:paraId="608D18D4" w14:textId="77777777" w:rsidR="00AB11AC" w:rsidRPr="00E95595" w:rsidRDefault="00AB11AC" w:rsidP="003F35EA">
            <w:pPr>
              <w:pStyle w:val="Comment0"/>
              <w:rPr>
                <w:color w:val="000000" w:themeColor="text1"/>
              </w:rPr>
            </w:pPr>
          </w:p>
        </w:tc>
        <w:tc>
          <w:tcPr>
            <w:tcW w:w="1789" w:type="dxa"/>
            <w:shd w:val="clear" w:color="auto" w:fill="auto"/>
          </w:tcPr>
          <w:p w14:paraId="1FFE5FD9" w14:textId="77777777" w:rsidR="00AB11AC" w:rsidRPr="00E95595" w:rsidRDefault="00AB11AC" w:rsidP="003F35EA">
            <w:pPr>
              <w:pStyle w:val="Comment0"/>
              <w:rPr>
                <w:color w:val="000000" w:themeColor="text1"/>
              </w:rPr>
            </w:pPr>
            <w:r w:rsidRPr="00E95595">
              <w:rPr>
                <w:color w:val="000000" w:themeColor="text1"/>
              </w:rPr>
              <w:t>No</w:t>
            </w:r>
          </w:p>
        </w:tc>
        <w:tc>
          <w:tcPr>
            <w:tcW w:w="1779" w:type="dxa"/>
            <w:shd w:val="clear" w:color="auto" w:fill="auto"/>
          </w:tcPr>
          <w:p w14:paraId="7CAFD1B5" w14:textId="77777777" w:rsidR="00AB11AC" w:rsidRPr="00E95595" w:rsidRDefault="00AB11AC" w:rsidP="003F35EA">
            <w:pPr>
              <w:pStyle w:val="Comment0"/>
              <w:rPr>
                <w:color w:val="000000" w:themeColor="text1"/>
              </w:rPr>
            </w:pPr>
            <w:r w:rsidRPr="00E95595">
              <w:rPr>
                <w:color w:val="000000" w:themeColor="text1"/>
              </w:rPr>
              <w:t>Hides when closed</w:t>
            </w:r>
            <w:r>
              <w:rPr>
                <w:color w:val="000000" w:themeColor="text1"/>
              </w:rPr>
              <w:t>. Executed with jQuery</w:t>
            </w:r>
          </w:p>
        </w:tc>
      </w:tr>
      <w:tr w:rsidR="00AB11AC" w14:paraId="0C986EF6" w14:textId="77777777" w:rsidTr="003F35EA">
        <w:trPr>
          <w:trHeight w:val="385"/>
        </w:trPr>
        <w:tc>
          <w:tcPr>
            <w:tcW w:w="1775" w:type="dxa"/>
            <w:shd w:val="clear" w:color="auto" w:fill="auto"/>
          </w:tcPr>
          <w:p w14:paraId="10469E4A" w14:textId="77777777" w:rsidR="00AB11AC" w:rsidRPr="00E95595" w:rsidRDefault="00AB11AC" w:rsidP="003F35EA">
            <w:pPr>
              <w:pStyle w:val="Comment0"/>
              <w:rPr>
                <w:color w:val="000000" w:themeColor="text1"/>
              </w:rPr>
            </w:pPr>
            <w:r>
              <w:rPr>
                <w:color w:val="000000" w:themeColor="text1"/>
              </w:rPr>
              <w:t>Game</w:t>
            </w:r>
          </w:p>
        </w:tc>
        <w:tc>
          <w:tcPr>
            <w:tcW w:w="1764" w:type="dxa"/>
            <w:shd w:val="clear" w:color="auto" w:fill="auto"/>
          </w:tcPr>
          <w:p w14:paraId="003328A6" w14:textId="77777777" w:rsidR="00AB11AC" w:rsidRPr="00E95595" w:rsidRDefault="00AB11AC" w:rsidP="003F35EA">
            <w:pPr>
              <w:pStyle w:val="Comment0"/>
              <w:rPr>
                <w:color w:val="000000" w:themeColor="text1"/>
              </w:rPr>
            </w:pPr>
            <w:r>
              <w:rPr>
                <w:color w:val="000000" w:themeColor="text1"/>
              </w:rPr>
              <w:t>Canvas</w:t>
            </w:r>
          </w:p>
        </w:tc>
        <w:tc>
          <w:tcPr>
            <w:tcW w:w="1786" w:type="dxa"/>
            <w:shd w:val="clear" w:color="auto" w:fill="auto"/>
          </w:tcPr>
          <w:p w14:paraId="45AB0612" w14:textId="77777777" w:rsidR="00AB11AC" w:rsidRPr="00E95595" w:rsidRDefault="00AB11AC" w:rsidP="003F35EA">
            <w:pPr>
              <w:pStyle w:val="Comment0"/>
              <w:rPr>
                <w:color w:val="000000" w:themeColor="text1"/>
              </w:rPr>
            </w:pPr>
          </w:p>
        </w:tc>
        <w:tc>
          <w:tcPr>
            <w:tcW w:w="1789" w:type="dxa"/>
            <w:shd w:val="clear" w:color="auto" w:fill="auto"/>
          </w:tcPr>
          <w:p w14:paraId="4D14B6CD" w14:textId="77777777" w:rsidR="00AB11AC" w:rsidRPr="00E95595" w:rsidRDefault="00AB11AC" w:rsidP="003F35EA">
            <w:pPr>
              <w:pStyle w:val="Comment0"/>
              <w:rPr>
                <w:color w:val="000000" w:themeColor="text1"/>
              </w:rPr>
            </w:pPr>
            <w:r>
              <w:rPr>
                <w:color w:val="000000" w:themeColor="text1"/>
              </w:rPr>
              <w:t>Yes</w:t>
            </w:r>
          </w:p>
        </w:tc>
        <w:tc>
          <w:tcPr>
            <w:tcW w:w="1779" w:type="dxa"/>
            <w:shd w:val="clear" w:color="auto" w:fill="auto"/>
          </w:tcPr>
          <w:p w14:paraId="2EB5B974" w14:textId="77777777" w:rsidR="00AB11AC" w:rsidRPr="00E95595" w:rsidRDefault="00AB11AC" w:rsidP="003F35EA">
            <w:pPr>
              <w:pStyle w:val="Comment0"/>
              <w:rPr>
                <w:color w:val="000000" w:themeColor="text1"/>
              </w:rPr>
            </w:pPr>
            <w:r>
              <w:rPr>
                <w:color w:val="000000" w:themeColor="text1"/>
              </w:rPr>
              <w:t>Contains the actual game in a HTML canvas. The canvas is rendered via P5.JS</w:t>
            </w:r>
          </w:p>
        </w:tc>
      </w:tr>
    </w:tbl>
    <w:p w14:paraId="637805D2" w14:textId="77777777" w:rsidR="005B1870" w:rsidRDefault="005B1870" w:rsidP="005B1870">
      <w:pPr>
        <w:pStyle w:val="Comment0"/>
      </w:pPr>
    </w:p>
    <w:p w14:paraId="463F29E8" w14:textId="77777777" w:rsidR="005B1870" w:rsidRPr="005B1870" w:rsidRDefault="005B1870">
      <w:pPr>
        <w:pStyle w:val="Comment0"/>
        <w:rPr>
          <w:i w:val="0"/>
          <w:sz w:val="30"/>
        </w:rPr>
      </w:pPr>
    </w:p>
    <w:p w14:paraId="12F40E89" w14:textId="77777777" w:rsidR="00ED2D20" w:rsidRDefault="00750BE9">
      <w:pPr>
        <w:pStyle w:val="Comment0"/>
        <w:jc w:val="left"/>
      </w:pPr>
      <w:r>
        <w:t xml:space="preserve"> </w:t>
      </w:r>
    </w:p>
    <w:p w14:paraId="04C7796E" w14:textId="77777777" w:rsidR="00ED2D20" w:rsidRDefault="00ED2D20">
      <w:pPr>
        <w:pStyle w:val="Heading1"/>
        <w:numPr>
          <w:numberingChange w:id="21" w:author="Asifn" w:date="2000-10-03T15:30:00Z" w:original="%1:6:0:."/>
        </w:numPr>
        <w:rPr>
          <w:rFonts w:ascii="Book Antiqua" w:hAnsi="Book Antiqua"/>
          <w:b w:val="0"/>
          <w:bCs w:val="0"/>
        </w:rPr>
      </w:pPr>
      <w:bookmarkStart w:id="22" w:name="_Toc409012821"/>
      <w:r>
        <w:rPr>
          <w:rFonts w:ascii="Book Antiqua" w:hAnsi="Book Antiqua"/>
          <w:b w:val="0"/>
          <w:bCs w:val="0"/>
        </w:rPr>
        <w:lastRenderedPageBreak/>
        <w:t>Glossary</w:t>
      </w:r>
      <w:bookmarkEnd w:id="22"/>
    </w:p>
    <w:p w14:paraId="3B7B4B86" w14:textId="77777777" w:rsidR="00ED2D20" w:rsidRDefault="00ED2D20">
      <w:pPr>
        <w:pStyle w:val="Comment0"/>
        <w:jc w:val="lef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4"/>
        <w:gridCol w:w="5716"/>
      </w:tblGrid>
      <w:tr w:rsidR="00AB11AC" w:rsidRPr="00E95595" w14:paraId="7E565146" w14:textId="77777777" w:rsidTr="003F35EA">
        <w:tc>
          <w:tcPr>
            <w:tcW w:w="2914" w:type="dxa"/>
          </w:tcPr>
          <w:p w14:paraId="684C92D5" w14:textId="77777777" w:rsidR="00AB11AC" w:rsidRPr="00E95595" w:rsidRDefault="00AB11AC" w:rsidP="003F35EA">
            <w:pPr>
              <w:pStyle w:val="Table-ColHead"/>
              <w:rPr>
                <w:rFonts w:ascii="Verdana" w:hAnsi="Verdana"/>
                <w:color w:val="000000" w:themeColor="text1"/>
                <w:sz w:val="16"/>
              </w:rPr>
            </w:pPr>
          </w:p>
        </w:tc>
        <w:tc>
          <w:tcPr>
            <w:tcW w:w="5716" w:type="dxa"/>
          </w:tcPr>
          <w:p w14:paraId="5CA9EF83" w14:textId="77777777" w:rsidR="00AB11AC" w:rsidRPr="00E95595" w:rsidRDefault="00AB11AC" w:rsidP="003F35EA">
            <w:pPr>
              <w:pStyle w:val="Table-ColHead"/>
              <w:rPr>
                <w:rFonts w:ascii="Verdana" w:hAnsi="Verdana"/>
                <w:color w:val="000000" w:themeColor="text1"/>
                <w:sz w:val="16"/>
                <w:szCs w:val="16"/>
              </w:rPr>
            </w:pPr>
            <w:r w:rsidRPr="00E95595">
              <w:rPr>
                <w:rFonts w:ascii="Verdana" w:hAnsi="Verdana"/>
                <w:color w:val="000000" w:themeColor="text1"/>
                <w:sz w:val="16"/>
                <w:szCs w:val="16"/>
              </w:rPr>
              <w:t>Comments</w:t>
            </w:r>
          </w:p>
        </w:tc>
      </w:tr>
      <w:tr w:rsidR="00AB11AC" w:rsidRPr="00E95595" w14:paraId="05209B75" w14:textId="77777777" w:rsidTr="003F35EA">
        <w:tc>
          <w:tcPr>
            <w:tcW w:w="2914" w:type="dxa"/>
          </w:tcPr>
          <w:p w14:paraId="5078DEB8" w14:textId="77777777" w:rsidR="00AB11AC" w:rsidRPr="00E95595" w:rsidRDefault="00AB11AC" w:rsidP="003F35EA">
            <w:pPr>
              <w:jc w:val="left"/>
              <w:rPr>
                <w:i/>
                <w:iCs/>
                <w:color w:val="000000" w:themeColor="text1"/>
                <w:sz w:val="20"/>
                <w:szCs w:val="20"/>
              </w:rPr>
            </w:pPr>
            <w:r w:rsidRPr="00E95595">
              <w:rPr>
                <w:i/>
                <w:iCs/>
                <w:color w:val="000000" w:themeColor="text1"/>
                <w:sz w:val="20"/>
                <w:szCs w:val="20"/>
              </w:rPr>
              <w:t>Canvas</w:t>
            </w:r>
          </w:p>
        </w:tc>
        <w:tc>
          <w:tcPr>
            <w:tcW w:w="5716" w:type="dxa"/>
          </w:tcPr>
          <w:p w14:paraId="48050F16" w14:textId="77777777" w:rsidR="00AB11AC" w:rsidRPr="00E95595" w:rsidRDefault="00AB11AC" w:rsidP="003F35EA">
            <w:pPr>
              <w:jc w:val="left"/>
              <w:rPr>
                <w:i/>
                <w:iCs/>
                <w:color w:val="000000" w:themeColor="text1"/>
                <w:sz w:val="20"/>
                <w:szCs w:val="20"/>
              </w:rPr>
            </w:pPr>
            <w:r>
              <w:rPr>
                <w:i/>
                <w:iCs/>
                <w:color w:val="000000" w:themeColor="text1"/>
                <w:sz w:val="20"/>
                <w:szCs w:val="20"/>
              </w:rPr>
              <w:t>A HTML element in which Javascript draws into.</w:t>
            </w:r>
          </w:p>
        </w:tc>
      </w:tr>
      <w:tr w:rsidR="00AB11AC" w:rsidRPr="00E95595" w14:paraId="4E3496DB" w14:textId="77777777" w:rsidTr="003F35EA">
        <w:tc>
          <w:tcPr>
            <w:tcW w:w="2914" w:type="dxa"/>
          </w:tcPr>
          <w:p w14:paraId="4EF89086" w14:textId="77777777" w:rsidR="00AB11AC" w:rsidRPr="00E95595" w:rsidRDefault="00AB11AC" w:rsidP="003F35EA">
            <w:pPr>
              <w:jc w:val="left"/>
              <w:rPr>
                <w:i/>
                <w:iCs/>
                <w:color w:val="000000" w:themeColor="text1"/>
                <w:sz w:val="20"/>
                <w:szCs w:val="20"/>
              </w:rPr>
            </w:pPr>
            <w:r>
              <w:rPr>
                <w:i/>
                <w:iCs/>
                <w:color w:val="000000" w:themeColor="text1"/>
                <w:sz w:val="20"/>
                <w:szCs w:val="20"/>
              </w:rPr>
              <w:t>MySQL</w:t>
            </w:r>
          </w:p>
        </w:tc>
        <w:tc>
          <w:tcPr>
            <w:tcW w:w="5716" w:type="dxa"/>
          </w:tcPr>
          <w:p w14:paraId="30CD4749" w14:textId="77777777" w:rsidR="00AB11AC" w:rsidRPr="00E95595" w:rsidRDefault="00AB11AC" w:rsidP="003F35EA">
            <w:pPr>
              <w:jc w:val="left"/>
              <w:rPr>
                <w:i/>
                <w:iCs/>
                <w:color w:val="000000" w:themeColor="text1"/>
                <w:sz w:val="20"/>
                <w:szCs w:val="20"/>
              </w:rPr>
            </w:pPr>
            <w:r>
              <w:rPr>
                <w:i/>
                <w:iCs/>
                <w:color w:val="000000" w:themeColor="text1"/>
                <w:sz w:val="20"/>
                <w:szCs w:val="20"/>
              </w:rPr>
              <w:t>A relational database management system</w:t>
            </w:r>
          </w:p>
        </w:tc>
      </w:tr>
      <w:tr w:rsidR="00AB11AC" w:rsidRPr="00E95595" w14:paraId="1EAE4A74" w14:textId="77777777" w:rsidTr="003F35EA">
        <w:trPr>
          <w:trHeight w:val="380"/>
        </w:trPr>
        <w:tc>
          <w:tcPr>
            <w:tcW w:w="2914" w:type="dxa"/>
          </w:tcPr>
          <w:p w14:paraId="528C3982" w14:textId="77777777" w:rsidR="00AB11AC" w:rsidRPr="00E95595" w:rsidRDefault="00AB11AC" w:rsidP="003F35EA">
            <w:pPr>
              <w:jc w:val="left"/>
              <w:rPr>
                <w:i/>
                <w:iCs/>
                <w:color w:val="000000" w:themeColor="text1"/>
                <w:sz w:val="20"/>
                <w:szCs w:val="20"/>
              </w:rPr>
            </w:pPr>
            <w:r>
              <w:rPr>
                <w:i/>
                <w:iCs/>
                <w:color w:val="000000" w:themeColor="text1"/>
                <w:sz w:val="20"/>
                <w:szCs w:val="20"/>
              </w:rPr>
              <w:t>jQuery</w:t>
            </w:r>
          </w:p>
        </w:tc>
        <w:tc>
          <w:tcPr>
            <w:tcW w:w="5716" w:type="dxa"/>
          </w:tcPr>
          <w:p w14:paraId="688703EB" w14:textId="2320A6D6" w:rsidR="00AB11AC" w:rsidRPr="00E95595" w:rsidRDefault="00AB11AC" w:rsidP="00AB11AC">
            <w:pPr>
              <w:jc w:val="left"/>
              <w:rPr>
                <w:i/>
                <w:iCs/>
                <w:color w:val="000000" w:themeColor="text1"/>
                <w:sz w:val="20"/>
                <w:szCs w:val="20"/>
              </w:rPr>
            </w:pPr>
            <w:r>
              <w:rPr>
                <w:i/>
                <w:iCs/>
                <w:color w:val="000000" w:themeColor="text1"/>
                <w:sz w:val="20"/>
                <w:szCs w:val="20"/>
              </w:rPr>
              <w:t xml:space="preserve">Javascript library. Simplifies </w:t>
            </w:r>
            <w:r w:rsidR="000860B0">
              <w:rPr>
                <w:i/>
                <w:iCs/>
                <w:color w:val="000000" w:themeColor="text1"/>
                <w:sz w:val="20"/>
                <w:szCs w:val="20"/>
              </w:rPr>
              <w:t>Javascript</w:t>
            </w:r>
            <w:r>
              <w:rPr>
                <w:i/>
                <w:iCs/>
                <w:color w:val="000000" w:themeColor="text1"/>
                <w:sz w:val="20"/>
                <w:szCs w:val="20"/>
              </w:rPr>
              <w:t xml:space="preserve"> syntax.</w:t>
            </w:r>
          </w:p>
        </w:tc>
      </w:tr>
      <w:tr w:rsidR="00AB11AC" w:rsidRPr="00E95595" w14:paraId="0EBB6153" w14:textId="77777777" w:rsidTr="000860B0">
        <w:trPr>
          <w:trHeight w:val="296"/>
        </w:trPr>
        <w:tc>
          <w:tcPr>
            <w:tcW w:w="2914" w:type="dxa"/>
          </w:tcPr>
          <w:p w14:paraId="1F6B1630" w14:textId="77777777" w:rsidR="00AB11AC" w:rsidRDefault="00AB11AC" w:rsidP="003F35EA">
            <w:pPr>
              <w:jc w:val="left"/>
              <w:rPr>
                <w:i/>
                <w:iCs/>
                <w:color w:val="000000" w:themeColor="text1"/>
                <w:sz w:val="20"/>
                <w:szCs w:val="20"/>
              </w:rPr>
            </w:pPr>
            <w:r>
              <w:rPr>
                <w:i/>
                <w:iCs/>
                <w:color w:val="000000" w:themeColor="text1"/>
                <w:sz w:val="20"/>
                <w:szCs w:val="20"/>
              </w:rPr>
              <w:t>P5.JS</w:t>
            </w:r>
          </w:p>
        </w:tc>
        <w:tc>
          <w:tcPr>
            <w:tcW w:w="5716" w:type="dxa"/>
          </w:tcPr>
          <w:p w14:paraId="6A3F054E" w14:textId="77777777" w:rsidR="00AB11AC" w:rsidRDefault="00AB11AC" w:rsidP="003F35EA">
            <w:pPr>
              <w:jc w:val="left"/>
              <w:rPr>
                <w:i/>
                <w:iCs/>
                <w:color w:val="000000" w:themeColor="text1"/>
                <w:sz w:val="20"/>
                <w:szCs w:val="20"/>
              </w:rPr>
            </w:pPr>
            <w:r>
              <w:rPr>
                <w:i/>
                <w:iCs/>
                <w:color w:val="000000" w:themeColor="text1"/>
                <w:sz w:val="20"/>
                <w:szCs w:val="20"/>
              </w:rPr>
              <w:t>Javascript library simplifying canvas scripting.</w:t>
            </w:r>
          </w:p>
        </w:tc>
      </w:tr>
      <w:tr w:rsidR="000860B0" w:rsidRPr="00E95595" w14:paraId="013E1696" w14:textId="77777777" w:rsidTr="000860B0">
        <w:trPr>
          <w:trHeight w:val="296"/>
        </w:trPr>
        <w:tc>
          <w:tcPr>
            <w:tcW w:w="2914" w:type="dxa"/>
          </w:tcPr>
          <w:p w14:paraId="447D3955" w14:textId="317A5448" w:rsidR="000860B0" w:rsidRDefault="000860B0" w:rsidP="003F35EA">
            <w:pPr>
              <w:jc w:val="left"/>
              <w:rPr>
                <w:i/>
                <w:iCs/>
                <w:color w:val="000000" w:themeColor="text1"/>
                <w:sz w:val="20"/>
                <w:szCs w:val="20"/>
              </w:rPr>
            </w:pPr>
            <w:r>
              <w:rPr>
                <w:i/>
                <w:iCs/>
                <w:color w:val="000000" w:themeColor="text1"/>
                <w:sz w:val="20"/>
                <w:szCs w:val="20"/>
              </w:rPr>
              <w:t>Web-based application</w:t>
            </w:r>
          </w:p>
        </w:tc>
        <w:tc>
          <w:tcPr>
            <w:tcW w:w="5716" w:type="dxa"/>
          </w:tcPr>
          <w:p w14:paraId="130D5337" w14:textId="3D001D35" w:rsidR="000860B0" w:rsidRDefault="000860B0" w:rsidP="003F35EA">
            <w:pPr>
              <w:jc w:val="left"/>
              <w:rPr>
                <w:i/>
                <w:iCs/>
                <w:color w:val="000000" w:themeColor="text1"/>
                <w:sz w:val="20"/>
                <w:szCs w:val="20"/>
              </w:rPr>
            </w:pPr>
            <w:r>
              <w:rPr>
                <w:i/>
                <w:iCs/>
                <w:color w:val="000000" w:themeColor="text1"/>
                <w:sz w:val="20"/>
                <w:szCs w:val="20"/>
              </w:rPr>
              <w:t>A program that runs in the browser</w:t>
            </w:r>
          </w:p>
        </w:tc>
      </w:tr>
      <w:tr w:rsidR="00AB18C8" w:rsidRPr="00E95595" w14:paraId="6002B6BB" w14:textId="77777777" w:rsidTr="000860B0">
        <w:trPr>
          <w:trHeight w:val="296"/>
        </w:trPr>
        <w:tc>
          <w:tcPr>
            <w:tcW w:w="2914" w:type="dxa"/>
          </w:tcPr>
          <w:p w14:paraId="7A894BDE" w14:textId="63291513" w:rsidR="00AB18C8" w:rsidRDefault="00AB18C8" w:rsidP="003F35EA">
            <w:pPr>
              <w:jc w:val="left"/>
              <w:rPr>
                <w:i/>
                <w:iCs/>
                <w:color w:val="000000" w:themeColor="text1"/>
                <w:sz w:val="20"/>
                <w:szCs w:val="20"/>
              </w:rPr>
            </w:pPr>
            <w:r>
              <w:rPr>
                <w:i/>
                <w:iCs/>
                <w:color w:val="000000" w:themeColor="text1"/>
                <w:sz w:val="20"/>
                <w:szCs w:val="20"/>
              </w:rPr>
              <w:t>Black-box testing</w:t>
            </w:r>
          </w:p>
        </w:tc>
        <w:tc>
          <w:tcPr>
            <w:tcW w:w="5716" w:type="dxa"/>
          </w:tcPr>
          <w:p w14:paraId="00308248" w14:textId="2147C3C3" w:rsidR="00AB18C8" w:rsidRDefault="001F1968" w:rsidP="003F35EA">
            <w:pPr>
              <w:jc w:val="left"/>
              <w:rPr>
                <w:i/>
                <w:iCs/>
                <w:color w:val="000000" w:themeColor="text1"/>
                <w:sz w:val="20"/>
                <w:szCs w:val="20"/>
              </w:rPr>
            </w:pPr>
            <w:r>
              <w:rPr>
                <w:i/>
                <w:iCs/>
                <w:color w:val="000000" w:themeColor="text1"/>
                <w:sz w:val="20"/>
                <w:szCs w:val="20"/>
              </w:rPr>
              <w:t>Specification-based testing</w:t>
            </w:r>
          </w:p>
        </w:tc>
      </w:tr>
    </w:tbl>
    <w:p w14:paraId="2BA226A1" w14:textId="77777777" w:rsidR="00ED2D20" w:rsidRDefault="00ED2D20"/>
    <w:p w14:paraId="415A6A99" w14:textId="77777777" w:rsidR="00ED2D20" w:rsidRDefault="00ED2D20">
      <w:pPr>
        <w:pStyle w:val="Heading1"/>
        <w:numPr>
          <w:numberingChange w:id="23" w:author="Asifn" w:date="2000-10-03T15:31:00Z" w:original="%1:8:0:."/>
        </w:numPr>
        <w:rPr>
          <w:rFonts w:ascii="Book Antiqua" w:hAnsi="Book Antiqua"/>
          <w:b w:val="0"/>
          <w:bCs w:val="0"/>
        </w:rPr>
      </w:pPr>
      <w:bookmarkStart w:id="24" w:name="_Toc409012822"/>
      <w:r>
        <w:rPr>
          <w:rFonts w:ascii="Book Antiqua" w:hAnsi="Book Antiqua"/>
          <w:b w:val="0"/>
          <w:bCs w:val="0"/>
        </w:rPr>
        <w:lastRenderedPageBreak/>
        <w:t>Appendices</w:t>
      </w:r>
      <w:bookmarkEnd w:id="24"/>
    </w:p>
    <w:p w14:paraId="17AD93B2" w14:textId="77777777" w:rsidR="00CC248D" w:rsidRDefault="00CC248D">
      <w:pPr>
        <w:pStyle w:val="Comment0"/>
      </w:pPr>
    </w:p>
    <w:sectPr w:rsidR="00CC248D">
      <w:headerReference w:type="default" r:id="rId12"/>
      <w:footerReference w:type="default" r:id="rId13"/>
      <w:type w:val="oddPage"/>
      <w:pgSz w:w="12240" w:h="15840" w:code="1"/>
      <w:pgMar w:top="1440" w:right="1800" w:bottom="1267" w:left="1800" w:header="708" w:footer="405" w:gutter="0"/>
      <w:cols w:space="708"/>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B1FEA4C" w14:textId="77777777" w:rsidR="001E64B1" w:rsidRDefault="001E64B1">
      <w:r>
        <w:separator/>
      </w:r>
    </w:p>
  </w:endnote>
  <w:endnote w:type="continuationSeparator" w:id="0">
    <w:p w14:paraId="0D2717D3" w14:textId="77777777" w:rsidR="001E64B1" w:rsidRDefault="001E64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Lucida Sans Typewriter">
    <w:panose1 w:val="020B0509030504030204"/>
    <w:charset w:val="00"/>
    <w:family w:val="swiss"/>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游明朝">
    <w:charset w:val="80"/>
    <w:family w:val="roman"/>
    <w:pitch w:val="variable"/>
    <w:sig w:usb0="800002E7" w:usb1="2AC7FCFF" w:usb2="00000012" w:usb3="00000000" w:csb0="0002009F" w:csb1="00000000"/>
  </w:font>
  <w:font w:name="游ゴシック Light">
    <w:charset w:val="80"/>
    <w:family w:val="auto"/>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3FCDB3" w14:textId="77777777" w:rsidR="00ED2D20" w:rsidRDefault="009579B2" w:rsidP="3A681BF1">
    <w:pPr>
      <w:pStyle w:val="Footer"/>
      <w:tabs>
        <w:tab w:val="clear" w:pos="8280"/>
        <w:tab w:val="right" w:pos="8640"/>
      </w:tabs>
      <w:rPr>
        <w:sz w:val="10"/>
        <w:szCs w:val="10"/>
      </w:rPr>
    </w:pPr>
    <w:r>
      <w:rPr>
        <w:noProof/>
        <w:sz w:val="20"/>
        <w:lang w:val="en-GB" w:eastAsia="en-GB"/>
      </w:rPr>
      <mc:AlternateContent>
        <mc:Choice Requires="wps">
          <w:drawing>
            <wp:anchor distT="0" distB="0" distL="114300" distR="114300" simplePos="0" relativeHeight="251657728" behindDoc="0" locked="0" layoutInCell="0" allowOverlap="1" wp14:anchorId="575BFA57" wp14:editId="07777777">
              <wp:simplePos x="0" y="0"/>
              <wp:positionH relativeFrom="column">
                <wp:posOffset>-45720</wp:posOffset>
              </wp:positionH>
              <wp:positionV relativeFrom="paragraph">
                <wp:posOffset>-18415</wp:posOffset>
              </wp:positionV>
              <wp:extent cx="5577840" cy="0"/>
              <wp:effectExtent l="0" t="0" r="0" b="0"/>
              <wp:wrapNone/>
              <wp:docPr id="1"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7784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p14="http://schemas.microsoft.com/office/word/2010/wordml" xmlns:a14="http://schemas.microsoft.com/office/drawing/2010/main" xmlns:a="http://schemas.openxmlformats.org/drawingml/2006/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w14:anchorId="0F28A034">
            <v:line id="Line 9"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o:allowincell="f" strokeweight="2.25pt" from="-3.6pt,-1.45pt" to="435.6pt,-1.45pt" w14:anchorId="2AFF69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"/>
          </w:pict>
        </mc:Fallback>
      </mc:AlternateContent>
    </w:r>
    <w:r w:rsidR="00ED2D20" w:rsidRPr="3A681BF1">
      <w:rPr>
        <w:sz w:val="20"/>
        <w:szCs w:val="20"/>
      </w:rPr>
      <w:t>&lt;Project Name&gt;</w:t>
    </w:r>
    <w:r w:rsidR="00ED2D20">
      <w:rPr>
        <w:sz w:val="20"/>
      </w:rPr>
      <w:tab/>
    </w:r>
    <w:r w:rsidR="00ED2D20" w:rsidRPr="3A681BF1">
      <w:rPr>
        <w:sz w:val="20"/>
        <w:szCs w:val="20"/>
      </w:rPr>
      <w:t xml:space="preserve"> </w:t>
    </w:r>
    <w:r w:rsidR="00ED2D20">
      <w:t>Functional Specifications</w:t>
    </w:r>
    <w:r w:rsidR="00ED2D20" w:rsidRPr="3A681BF1">
      <w:rPr>
        <w:sz w:val="20"/>
        <w:szCs w:val="20"/>
      </w:rPr>
      <w:t>, Version &lt;&gt;</w:t>
    </w:r>
    <w:r w:rsidR="00ED2D20">
      <w:rPr>
        <w:sz w:val="20"/>
      </w:rPr>
      <w:tab/>
    </w:r>
    <w:r w:rsidR="00ED2D20" w:rsidRPr="3A681BF1">
      <w:rPr>
        <w:sz w:val="20"/>
        <w:szCs w:val="20"/>
      </w:rPr>
      <w:t xml:space="preserve">Page </w:t>
    </w:r>
    <w:r w:rsidR="00ED2D20" w:rsidRPr="3A681BF1">
      <w:rPr>
        <w:rStyle w:val="PageNumber"/>
        <w:noProof/>
        <w:sz w:val="20"/>
        <w:szCs w:val="20"/>
      </w:rPr>
      <w:fldChar w:fldCharType="begin"/>
    </w:r>
    <w:r w:rsidR="00ED2D20">
      <w:rPr>
        <w:rStyle w:val="PageNumber"/>
        <w:sz w:val="20"/>
      </w:rPr>
      <w:instrText xml:space="preserve"> PAGE </w:instrText>
    </w:r>
    <w:r w:rsidR="00ED2D20" w:rsidRPr="3A681BF1">
      <w:rPr>
        <w:rStyle w:val="PageNumber"/>
        <w:sz w:val="20"/>
      </w:rPr>
      <w:fldChar w:fldCharType="separate"/>
    </w:r>
    <w:r w:rsidR="00F53538">
      <w:rPr>
        <w:rStyle w:val="PageNumber"/>
        <w:noProof/>
        <w:sz w:val="20"/>
      </w:rPr>
      <w:t>2</w:t>
    </w:r>
    <w:r w:rsidR="00ED2D20" w:rsidRPr="3A681BF1">
      <w:rPr>
        <w:rStyle w:val="PageNumber"/>
        <w:noProof/>
        <w:sz w:val="20"/>
        <w:szCs w:val="20"/>
      </w:rPr>
      <w:fldChar w:fldCharType="end"/>
    </w:r>
    <w:r w:rsidR="00ED2D20" w:rsidRPr="3A681BF1">
      <w:rPr>
        <w:rStyle w:val="PageNumber"/>
        <w:sz w:val="20"/>
        <w:szCs w:val="20"/>
      </w:rPr>
      <w:t xml:space="preserve"> of </w:t>
    </w:r>
    <w:ins w:id="25" w:author="Imran" w:date="2002-10-30T17:13:00Z">
      <w:r w:rsidR="00ED2D20" w:rsidRPr="3A681BF1">
        <w:rPr>
          <w:rStyle w:val="PageNumber"/>
          <w:noProof/>
          <w:sz w:val="20"/>
          <w:szCs w:val="20"/>
        </w:rPr>
        <w:fldChar w:fldCharType="begin"/>
      </w:r>
      <w:r w:rsidR="00ED2D20">
        <w:rPr>
          <w:rStyle w:val="PageNumber"/>
          <w:sz w:val="20"/>
        </w:rPr>
        <w:instrText xml:space="preserve"> NUMPAGES </w:instrText>
      </w:r>
    </w:ins>
    <w:r w:rsidR="00ED2D20" w:rsidRPr="3A681BF1">
      <w:rPr>
        <w:rStyle w:val="PageNumber"/>
        <w:sz w:val="20"/>
      </w:rPr>
      <w:fldChar w:fldCharType="separate"/>
    </w:r>
    <w:r w:rsidR="00F53538">
      <w:rPr>
        <w:rStyle w:val="PageNumber"/>
        <w:noProof/>
        <w:sz w:val="20"/>
      </w:rPr>
      <w:t>12</w:t>
    </w:r>
    <w:ins w:id="26" w:author="Imran" w:date="2002-10-30T17:13:00Z">
      <w:r w:rsidR="00ED2D20" w:rsidRPr="3A681BF1">
        <w:rPr>
          <w:rStyle w:val="PageNumber"/>
          <w:noProof/>
          <w:sz w:val="20"/>
          <w:szCs w:val="20"/>
        </w:rPr>
        <w:fldChar w:fldCharType="end"/>
      </w:r>
    </w:ins>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9400595" w14:textId="77777777" w:rsidR="001E64B1" w:rsidRDefault="001E64B1">
      <w:r>
        <w:separator/>
      </w:r>
    </w:p>
  </w:footnote>
  <w:footnote w:type="continuationSeparator" w:id="0">
    <w:p w14:paraId="11D2DF50" w14:textId="77777777" w:rsidR="001E64B1" w:rsidRDefault="001E64B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F2C34E" w14:textId="77777777" w:rsidR="00ED2D20" w:rsidRDefault="00ED2D20">
    <w:pPr>
      <w:pStyle w:val="Header"/>
    </w:pPr>
    <w:r>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A844D37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46C45CE"/>
    <w:multiLevelType w:val="hybridMultilevel"/>
    <w:tmpl w:val="511AA45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nsid w:val="066755F7"/>
    <w:multiLevelType w:val="hybridMultilevel"/>
    <w:tmpl w:val="6DE09B36"/>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nsid w:val="0D52452D"/>
    <w:multiLevelType w:val="hybridMultilevel"/>
    <w:tmpl w:val="4BD0C0DC"/>
    <w:lvl w:ilvl="0" w:tplc="0409000F">
      <w:start w:val="1"/>
      <w:numFmt w:val="decimal"/>
      <w:lvlText w:val="%1."/>
      <w:lvlJc w:val="left"/>
      <w:pPr>
        <w:tabs>
          <w:tab w:val="num" w:pos="720"/>
        </w:tabs>
        <w:ind w:left="720" w:hanging="360"/>
      </w:p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2C30388"/>
    <w:multiLevelType w:val="hybridMultilevel"/>
    <w:tmpl w:val="69C29740"/>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4953FDD"/>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7">
    <w:nsid w:val="18967AE4"/>
    <w:multiLevelType w:val="hybridMultilevel"/>
    <w:tmpl w:val="B3543924"/>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8">
    <w:nsid w:val="27C73230"/>
    <w:multiLevelType w:val="hybridMultilevel"/>
    <w:tmpl w:val="4BD0C0DC"/>
    <w:lvl w:ilvl="0" w:tplc="0409000F">
      <w:start w:val="1"/>
      <w:numFmt w:val="decimal"/>
      <w:lvlText w:val="%1."/>
      <w:lvlJc w:val="left"/>
      <w:pPr>
        <w:tabs>
          <w:tab w:val="num" w:pos="720"/>
        </w:tabs>
        <w:ind w:left="720" w:hanging="360"/>
      </w:p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298C187E"/>
    <w:multiLevelType w:val="hybridMultilevel"/>
    <w:tmpl w:val="C4CC5A2C"/>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2FF053F9"/>
    <w:multiLevelType w:val="hybridMultilevel"/>
    <w:tmpl w:val="711E0C40"/>
    <w:lvl w:ilvl="0" w:tplc="D1288120">
      <w:start w:val="1"/>
      <w:numFmt w:val="bullet"/>
      <w:lvlText w:val=""/>
      <w:lvlJc w:val="left"/>
      <w:pPr>
        <w:tabs>
          <w:tab w:val="num" w:pos="432"/>
        </w:tabs>
        <w:ind w:left="360" w:hanging="288"/>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31664B6C"/>
    <w:multiLevelType w:val="hybridMultilevel"/>
    <w:tmpl w:val="4BD0C0DC"/>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35331F5E"/>
    <w:multiLevelType w:val="hybridMultilevel"/>
    <w:tmpl w:val="0ECABDE8"/>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nsid w:val="38B5405E"/>
    <w:multiLevelType w:val="hybridMultilevel"/>
    <w:tmpl w:val="25E2A884"/>
    <w:lvl w:ilvl="0" w:tplc="D1288120">
      <w:start w:val="1"/>
      <w:numFmt w:val="bullet"/>
      <w:lvlText w:val=""/>
      <w:lvlJc w:val="left"/>
      <w:pPr>
        <w:tabs>
          <w:tab w:val="num" w:pos="1080"/>
        </w:tabs>
        <w:ind w:left="1008" w:hanging="288"/>
      </w:pPr>
      <w:rPr>
        <w:rFonts w:ascii="Wingdings" w:hAnsi="Wingdings" w:hint="default"/>
      </w:rPr>
    </w:lvl>
    <w:lvl w:ilvl="1" w:tplc="04090003" w:tentative="1">
      <w:start w:val="1"/>
      <w:numFmt w:val="bullet"/>
      <w:lvlText w:val="o"/>
      <w:lvlJc w:val="left"/>
      <w:pPr>
        <w:tabs>
          <w:tab w:val="num" w:pos="2088"/>
        </w:tabs>
        <w:ind w:left="2088" w:hanging="360"/>
      </w:pPr>
      <w:rPr>
        <w:rFonts w:ascii="Courier New" w:hAnsi="Courier New" w:hint="default"/>
      </w:rPr>
    </w:lvl>
    <w:lvl w:ilvl="2" w:tplc="04090005" w:tentative="1">
      <w:start w:val="1"/>
      <w:numFmt w:val="bullet"/>
      <w:lvlText w:val=""/>
      <w:lvlJc w:val="left"/>
      <w:pPr>
        <w:tabs>
          <w:tab w:val="num" w:pos="2808"/>
        </w:tabs>
        <w:ind w:left="2808" w:hanging="360"/>
      </w:pPr>
      <w:rPr>
        <w:rFonts w:ascii="Wingdings" w:hAnsi="Wingdings" w:hint="default"/>
      </w:rPr>
    </w:lvl>
    <w:lvl w:ilvl="3" w:tplc="04090001" w:tentative="1">
      <w:start w:val="1"/>
      <w:numFmt w:val="bullet"/>
      <w:lvlText w:val=""/>
      <w:lvlJc w:val="left"/>
      <w:pPr>
        <w:tabs>
          <w:tab w:val="num" w:pos="3528"/>
        </w:tabs>
        <w:ind w:left="3528" w:hanging="360"/>
      </w:pPr>
      <w:rPr>
        <w:rFonts w:ascii="Symbol" w:hAnsi="Symbol" w:hint="default"/>
      </w:rPr>
    </w:lvl>
    <w:lvl w:ilvl="4" w:tplc="04090003" w:tentative="1">
      <w:start w:val="1"/>
      <w:numFmt w:val="bullet"/>
      <w:lvlText w:val="o"/>
      <w:lvlJc w:val="left"/>
      <w:pPr>
        <w:tabs>
          <w:tab w:val="num" w:pos="4248"/>
        </w:tabs>
        <w:ind w:left="4248" w:hanging="360"/>
      </w:pPr>
      <w:rPr>
        <w:rFonts w:ascii="Courier New" w:hAnsi="Courier New" w:hint="default"/>
      </w:rPr>
    </w:lvl>
    <w:lvl w:ilvl="5" w:tplc="04090005" w:tentative="1">
      <w:start w:val="1"/>
      <w:numFmt w:val="bullet"/>
      <w:lvlText w:val=""/>
      <w:lvlJc w:val="left"/>
      <w:pPr>
        <w:tabs>
          <w:tab w:val="num" w:pos="4968"/>
        </w:tabs>
        <w:ind w:left="4968" w:hanging="360"/>
      </w:pPr>
      <w:rPr>
        <w:rFonts w:ascii="Wingdings" w:hAnsi="Wingdings" w:hint="default"/>
      </w:rPr>
    </w:lvl>
    <w:lvl w:ilvl="6" w:tplc="04090001" w:tentative="1">
      <w:start w:val="1"/>
      <w:numFmt w:val="bullet"/>
      <w:lvlText w:val=""/>
      <w:lvlJc w:val="left"/>
      <w:pPr>
        <w:tabs>
          <w:tab w:val="num" w:pos="5688"/>
        </w:tabs>
        <w:ind w:left="5688" w:hanging="360"/>
      </w:pPr>
      <w:rPr>
        <w:rFonts w:ascii="Symbol" w:hAnsi="Symbol" w:hint="default"/>
      </w:rPr>
    </w:lvl>
    <w:lvl w:ilvl="7" w:tplc="04090003" w:tentative="1">
      <w:start w:val="1"/>
      <w:numFmt w:val="bullet"/>
      <w:lvlText w:val="o"/>
      <w:lvlJc w:val="left"/>
      <w:pPr>
        <w:tabs>
          <w:tab w:val="num" w:pos="6408"/>
        </w:tabs>
        <w:ind w:left="6408" w:hanging="360"/>
      </w:pPr>
      <w:rPr>
        <w:rFonts w:ascii="Courier New" w:hAnsi="Courier New" w:hint="default"/>
      </w:rPr>
    </w:lvl>
    <w:lvl w:ilvl="8" w:tplc="04090005" w:tentative="1">
      <w:start w:val="1"/>
      <w:numFmt w:val="bullet"/>
      <w:lvlText w:val=""/>
      <w:lvlJc w:val="left"/>
      <w:pPr>
        <w:tabs>
          <w:tab w:val="num" w:pos="7128"/>
        </w:tabs>
        <w:ind w:left="7128" w:hanging="360"/>
      </w:pPr>
      <w:rPr>
        <w:rFonts w:ascii="Wingdings" w:hAnsi="Wingdings" w:hint="default"/>
      </w:rPr>
    </w:lvl>
  </w:abstractNum>
  <w:abstractNum w:abstractNumId="14">
    <w:nsid w:val="3E795614"/>
    <w:multiLevelType w:val="hybridMultilevel"/>
    <w:tmpl w:val="E9947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2014FDC"/>
    <w:multiLevelType w:val="hybridMultilevel"/>
    <w:tmpl w:val="41863A38"/>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44953BAE"/>
    <w:multiLevelType w:val="hybridMultilevel"/>
    <w:tmpl w:val="93DABE1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547B3D09"/>
    <w:multiLevelType w:val="hybridMultilevel"/>
    <w:tmpl w:val="A052E2E0"/>
    <w:lvl w:ilvl="0" w:tplc="04090019">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557D6AE0"/>
    <w:multiLevelType w:val="hybridMultilevel"/>
    <w:tmpl w:val="A388490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6AF808B5"/>
    <w:multiLevelType w:val="hybridMultilevel"/>
    <w:tmpl w:val="89FE5F5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6B30506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6C944561"/>
    <w:multiLevelType w:val="multilevel"/>
    <w:tmpl w:val="1570EE58"/>
    <w:lvl w:ilvl="0">
      <w:start w:val="1"/>
      <w:numFmt w:val="decimal"/>
      <w:lvlText w:val="%1."/>
      <w:lvlJc w:val="left"/>
      <w:pPr>
        <w:tabs>
          <w:tab w:val="num" w:pos="720"/>
        </w:tabs>
        <w:ind w:left="720" w:hanging="720"/>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864"/>
        </w:tabs>
        <w:ind w:left="864" w:hanging="864"/>
      </w:pPr>
      <w:rPr>
        <w:rFonts w:hint="default"/>
      </w:rPr>
    </w:lvl>
    <w:lvl w:ilvl="3">
      <w:start w:val="1"/>
      <w:numFmt w:val="decimal"/>
      <w:lvlText w:val="%1.%2.%3.%4"/>
      <w:lvlJc w:val="left"/>
      <w:pPr>
        <w:tabs>
          <w:tab w:val="num" w:pos="1008"/>
        </w:tabs>
        <w:ind w:left="1008" w:hanging="1008"/>
      </w:pPr>
      <w:rPr>
        <w:rFonts w:hint="default"/>
      </w:rPr>
    </w:lvl>
    <w:lvl w:ilvl="4">
      <w:start w:val="1"/>
      <w:numFmt w:val="decimal"/>
      <w:lvlText w:val="%1.%2.%3.%4.%5"/>
      <w:lvlJc w:val="left"/>
      <w:pPr>
        <w:tabs>
          <w:tab w:val="num" w:pos="1440"/>
        </w:tabs>
        <w:ind w:left="1152" w:hanging="1152"/>
      </w:pPr>
      <w:rPr>
        <w:rFonts w:hint="default"/>
      </w:rPr>
    </w:lvl>
    <w:lvl w:ilvl="5">
      <w:start w:val="1"/>
      <w:numFmt w:val="decimal"/>
      <w:lvlText w:val="%1.%2.%3.%4.%5.%6"/>
      <w:lvlJc w:val="left"/>
      <w:pPr>
        <w:tabs>
          <w:tab w:val="num" w:pos="1800"/>
        </w:tabs>
        <w:ind w:left="1296" w:hanging="1296"/>
      </w:pPr>
      <w:rPr>
        <w:rFonts w:hint="default"/>
      </w:rPr>
    </w:lvl>
    <w:lvl w:ilvl="6">
      <w:start w:val="1"/>
      <w:numFmt w:val="decimal"/>
      <w:lvlText w:val="%1.%2.%3.%4.%5.%6.%7"/>
      <w:lvlJc w:val="left"/>
      <w:pPr>
        <w:tabs>
          <w:tab w:val="num" w:pos="1800"/>
        </w:tabs>
        <w:ind w:left="1440" w:hanging="1440"/>
      </w:pPr>
      <w:rPr>
        <w:rFonts w:hint="default"/>
      </w:rPr>
    </w:lvl>
    <w:lvl w:ilvl="7">
      <w:start w:val="1"/>
      <w:numFmt w:val="decimal"/>
      <w:lvlText w:val="%1.%2.%3.%4.%5.%6.%7.%8"/>
      <w:lvlJc w:val="left"/>
      <w:pPr>
        <w:tabs>
          <w:tab w:val="num" w:pos="216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2">
    <w:nsid w:val="6E795F86"/>
    <w:multiLevelType w:val="hybridMultilevel"/>
    <w:tmpl w:val="BE90337C"/>
    <w:lvl w:ilvl="0" w:tplc="D1288120">
      <w:start w:val="1"/>
      <w:numFmt w:val="bullet"/>
      <w:lvlText w:val=""/>
      <w:lvlJc w:val="left"/>
      <w:pPr>
        <w:tabs>
          <w:tab w:val="num" w:pos="720"/>
        </w:tabs>
        <w:ind w:left="648" w:hanging="288"/>
      </w:pPr>
      <w:rPr>
        <w:rFonts w:ascii="Wingdings" w:hAnsi="Wingdings" w:hint="default"/>
      </w:rPr>
    </w:lvl>
    <w:lvl w:ilvl="1" w:tplc="04090003" w:tentative="1">
      <w:start w:val="1"/>
      <w:numFmt w:val="bullet"/>
      <w:lvlText w:val="o"/>
      <w:lvlJc w:val="left"/>
      <w:pPr>
        <w:tabs>
          <w:tab w:val="num" w:pos="1728"/>
        </w:tabs>
        <w:ind w:left="1728" w:hanging="360"/>
      </w:pPr>
      <w:rPr>
        <w:rFonts w:ascii="Courier New" w:hAnsi="Courier New" w:hint="default"/>
      </w:rPr>
    </w:lvl>
    <w:lvl w:ilvl="2" w:tplc="04090005" w:tentative="1">
      <w:start w:val="1"/>
      <w:numFmt w:val="bullet"/>
      <w:lvlText w:val=""/>
      <w:lvlJc w:val="left"/>
      <w:pPr>
        <w:tabs>
          <w:tab w:val="num" w:pos="2448"/>
        </w:tabs>
        <w:ind w:left="2448" w:hanging="360"/>
      </w:pPr>
      <w:rPr>
        <w:rFonts w:ascii="Wingdings" w:hAnsi="Wingdings" w:hint="default"/>
      </w:rPr>
    </w:lvl>
    <w:lvl w:ilvl="3" w:tplc="04090001" w:tentative="1">
      <w:start w:val="1"/>
      <w:numFmt w:val="bullet"/>
      <w:lvlText w:val=""/>
      <w:lvlJc w:val="left"/>
      <w:pPr>
        <w:tabs>
          <w:tab w:val="num" w:pos="3168"/>
        </w:tabs>
        <w:ind w:left="3168" w:hanging="360"/>
      </w:pPr>
      <w:rPr>
        <w:rFonts w:ascii="Symbol" w:hAnsi="Symbol" w:hint="default"/>
      </w:rPr>
    </w:lvl>
    <w:lvl w:ilvl="4" w:tplc="04090003" w:tentative="1">
      <w:start w:val="1"/>
      <w:numFmt w:val="bullet"/>
      <w:lvlText w:val="o"/>
      <w:lvlJc w:val="left"/>
      <w:pPr>
        <w:tabs>
          <w:tab w:val="num" w:pos="3888"/>
        </w:tabs>
        <w:ind w:left="3888" w:hanging="360"/>
      </w:pPr>
      <w:rPr>
        <w:rFonts w:ascii="Courier New" w:hAnsi="Courier New" w:hint="default"/>
      </w:rPr>
    </w:lvl>
    <w:lvl w:ilvl="5" w:tplc="04090005" w:tentative="1">
      <w:start w:val="1"/>
      <w:numFmt w:val="bullet"/>
      <w:lvlText w:val=""/>
      <w:lvlJc w:val="left"/>
      <w:pPr>
        <w:tabs>
          <w:tab w:val="num" w:pos="4608"/>
        </w:tabs>
        <w:ind w:left="4608" w:hanging="360"/>
      </w:pPr>
      <w:rPr>
        <w:rFonts w:ascii="Wingdings" w:hAnsi="Wingdings" w:hint="default"/>
      </w:rPr>
    </w:lvl>
    <w:lvl w:ilvl="6" w:tplc="04090001" w:tentative="1">
      <w:start w:val="1"/>
      <w:numFmt w:val="bullet"/>
      <w:lvlText w:val=""/>
      <w:lvlJc w:val="left"/>
      <w:pPr>
        <w:tabs>
          <w:tab w:val="num" w:pos="5328"/>
        </w:tabs>
        <w:ind w:left="5328" w:hanging="360"/>
      </w:pPr>
      <w:rPr>
        <w:rFonts w:ascii="Symbol" w:hAnsi="Symbol" w:hint="default"/>
      </w:rPr>
    </w:lvl>
    <w:lvl w:ilvl="7" w:tplc="04090003" w:tentative="1">
      <w:start w:val="1"/>
      <w:numFmt w:val="bullet"/>
      <w:lvlText w:val="o"/>
      <w:lvlJc w:val="left"/>
      <w:pPr>
        <w:tabs>
          <w:tab w:val="num" w:pos="6048"/>
        </w:tabs>
        <w:ind w:left="6048" w:hanging="360"/>
      </w:pPr>
      <w:rPr>
        <w:rFonts w:ascii="Courier New" w:hAnsi="Courier New" w:hint="default"/>
      </w:rPr>
    </w:lvl>
    <w:lvl w:ilvl="8" w:tplc="04090005" w:tentative="1">
      <w:start w:val="1"/>
      <w:numFmt w:val="bullet"/>
      <w:lvlText w:val=""/>
      <w:lvlJc w:val="left"/>
      <w:pPr>
        <w:tabs>
          <w:tab w:val="num" w:pos="6768"/>
        </w:tabs>
        <w:ind w:left="6768" w:hanging="360"/>
      </w:pPr>
      <w:rPr>
        <w:rFonts w:ascii="Wingdings" w:hAnsi="Wingdings" w:hint="default"/>
      </w:rPr>
    </w:lvl>
  </w:abstractNum>
  <w:abstractNum w:abstractNumId="23">
    <w:nsid w:val="75B32863"/>
    <w:multiLevelType w:val="hybridMultilevel"/>
    <w:tmpl w:val="1F3C8B88"/>
    <w:lvl w:ilvl="0" w:tplc="04090019">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7D213680"/>
    <w:multiLevelType w:val="hybridMultilevel"/>
    <w:tmpl w:val="104EF1A0"/>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360" w:hanging="360"/>
        </w:pPr>
        <w:rPr>
          <w:rFonts w:ascii="Symbol" w:hAnsi="Symbol" w:cs="Times New Roman" w:hint="default"/>
        </w:rPr>
      </w:lvl>
    </w:lvlOverride>
  </w:num>
  <w:num w:numId="3">
    <w:abstractNumId w:val="24"/>
  </w:num>
  <w:num w:numId="4">
    <w:abstractNumId w:val="15"/>
  </w:num>
  <w:num w:numId="5">
    <w:abstractNumId w:val="23"/>
  </w:num>
  <w:num w:numId="6">
    <w:abstractNumId w:val="9"/>
  </w:num>
  <w:num w:numId="7">
    <w:abstractNumId w:val="18"/>
  </w:num>
  <w:num w:numId="8">
    <w:abstractNumId w:val="1"/>
    <w:lvlOverride w:ilvl="0">
      <w:lvl w:ilvl="0">
        <w:numFmt w:val="bullet"/>
        <w:lvlText w:val="%1"/>
        <w:legacy w:legacy="1" w:legacySpace="0" w:legacyIndent="720"/>
        <w:lvlJc w:val="left"/>
        <w:rPr>
          <w:rFonts w:ascii="Symbol" w:hAnsi="Symbol" w:hint="default"/>
        </w:rPr>
      </w:lvl>
    </w:lvlOverride>
  </w:num>
  <w:num w:numId="9">
    <w:abstractNumId w:val="21"/>
  </w:num>
  <w:num w:numId="10">
    <w:abstractNumId w:val="11"/>
  </w:num>
  <w:num w:numId="11">
    <w:abstractNumId w:val="6"/>
  </w:num>
  <w:num w:numId="12">
    <w:abstractNumId w:val="8"/>
  </w:num>
  <w:num w:numId="13">
    <w:abstractNumId w:val="4"/>
  </w:num>
  <w:num w:numId="14">
    <w:abstractNumId w:val="12"/>
  </w:num>
  <w:num w:numId="15">
    <w:abstractNumId w:val="2"/>
  </w:num>
  <w:num w:numId="16">
    <w:abstractNumId w:val="19"/>
  </w:num>
  <w:num w:numId="17">
    <w:abstractNumId w:val="16"/>
  </w:num>
  <w:num w:numId="18">
    <w:abstractNumId w:val="22"/>
  </w:num>
  <w:num w:numId="19">
    <w:abstractNumId w:val="20"/>
  </w:num>
  <w:num w:numId="20">
    <w:abstractNumId w:val="13"/>
  </w:num>
  <w:num w:numId="21">
    <w:abstractNumId w:val="10"/>
  </w:num>
  <w:num w:numId="22">
    <w:abstractNumId w:val="17"/>
  </w:num>
  <w:num w:numId="23">
    <w:abstractNumId w:val="5"/>
  </w:num>
  <w:num w:numId="24">
    <w:abstractNumId w:val="3"/>
  </w:num>
  <w:num w:numId="25">
    <w:abstractNumId w:val="6"/>
  </w:num>
  <w:num w:numId="26">
    <w:abstractNumId w:val="7"/>
  </w:num>
  <w:num w:numId="27">
    <w:abstractNumId w:val="6"/>
  </w:num>
  <w:num w:numId="2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intFractionalCharacterWidth/>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32"/>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455D"/>
    <w:rsid w:val="000860B0"/>
    <w:rsid w:val="000A5FE1"/>
    <w:rsid w:val="000E06CC"/>
    <w:rsid w:val="00120E74"/>
    <w:rsid w:val="00123606"/>
    <w:rsid w:val="001E64B1"/>
    <w:rsid w:val="001F1968"/>
    <w:rsid w:val="002078CA"/>
    <w:rsid w:val="00214BFE"/>
    <w:rsid w:val="0023278A"/>
    <w:rsid w:val="002C2F4D"/>
    <w:rsid w:val="002F78C3"/>
    <w:rsid w:val="0033266E"/>
    <w:rsid w:val="003501C5"/>
    <w:rsid w:val="0035041E"/>
    <w:rsid w:val="003C0DF8"/>
    <w:rsid w:val="004915A7"/>
    <w:rsid w:val="004A206E"/>
    <w:rsid w:val="00544CC5"/>
    <w:rsid w:val="00545267"/>
    <w:rsid w:val="005B1870"/>
    <w:rsid w:val="005E6407"/>
    <w:rsid w:val="00605AC8"/>
    <w:rsid w:val="006329BA"/>
    <w:rsid w:val="00667574"/>
    <w:rsid w:val="006A13E5"/>
    <w:rsid w:val="006D34CF"/>
    <w:rsid w:val="00705FDF"/>
    <w:rsid w:val="00715BA2"/>
    <w:rsid w:val="0073570C"/>
    <w:rsid w:val="00750BE9"/>
    <w:rsid w:val="007719B5"/>
    <w:rsid w:val="0078566C"/>
    <w:rsid w:val="00787771"/>
    <w:rsid w:val="00814FA2"/>
    <w:rsid w:val="00820E9A"/>
    <w:rsid w:val="00851DBD"/>
    <w:rsid w:val="00875E39"/>
    <w:rsid w:val="008E0A97"/>
    <w:rsid w:val="00940940"/>
    <w:rsid w:val="009579B2"/>
    <w:rsid w:val="00971458"/>
    <w:rsid w:val="009A6830"/>
    <w:rsid w:val="009F5FCF"/>
    <w:rsid w:val="00A3162D"/>
    <w:rsid w:val="00A61877"/>
    <w:rsid w:val="00AB11AC"/>
    <w:rsid w:val="00AB18C8"/>
    <w:rsid w:val="00B12687"/>
    <w:rsid w:val="00BC2E75"/>
    <w:rsid w:val="00BF49A5"/>
    <w:rsid w:val="00C601AE"/>
    <w:rsid w:val="00C772C4"/>
    <w:rsid w:val="00CB6E23"/>
    <w:rsid w:val="00CB6E4F"/>
    <w:rsid w:val="00CC248D"/>
    <w:rsid w:val="00CC6B80"/>
    <w:rsid w:val="00CF4D10"/>
    <w:rsid w:val="00D055DE"/>
    <w:rsid w:val="00D7455D"/>
    <w:rsid w:val="00DA0244"/>
    <w:rsid w:val="00E15DDA"/>
    <w:rsid w:val="00E53C92"/>
    <w:rsid w:val="00E54951"/>
    <w:rsid w:val="00E852D0"/>
    <w:rsid w:val="00ED2D20"/>
    <w:rsid w:val="00F53538"/>
    <w:rsid w:val="00F70AC0"/>
    <w:rsid w:val="00F77955"/>
    <w:rsid w:val="00FA5216"/>
    <w:rsid w:val="00FE0C42"/>
    <w:rsid w:val="0974B66F"/>
    <w:rsid w:val="3A681BF1"/>
    <w:rsid w:val="479CD846"/>
  </w:rsids>
  <m:mathPr>
    <m:mathFont m:val="Cambria Math"/>
    <m:brkBin m:val="before"/>
    <m:brkBinSub m:val="--"/>
    <m:smallFrac m:val="0"/>
    <m:dispDef/>
    <m:lMargin m:val="0"/>
    <m:rMargin m:val="0"/>
    <m:defJc m:val="centerGroup"/>
    <m:wrapIndent m:val="1440"/>
    <m:intLim m:val="subSup"/>
    <m:naryLim m:val="undOvr"/>
  </m:mathPr>
  <w:themeFontLang w:val="fi-FI"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7EEED32"/>
  <w15:chartTrackingRefBased/>
  <w15:docId w15:val="{208A0DFD-2A09-47A8-8E2A-8A12719641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fi-FI" w:eastAsia="ja-JP"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autoSpaceDE w:val="0"/>
      <w:autoSpaceDN w:val="0"/>
      <w:spacing w:after="120"/>
      <w:jc w:val="both"/>
    </w:pPr>
    <w:rPr>
      <w:sz w:val="22"/>
      <w:szCs w:val="22"/>
      <w:lang w:val="en-US" w:eastAsia="en-US"/>
    </w:rPr>
  </w:style>
  <w:style w:type="paragraph" w:styleId="Heading1">
    <w:name w:val="heading 1"/>
    <w:basedOn w:val="DisplayText"/>
    <w:next w:val="Normal"/>
    <w:qFormat/>
    <w:pPr>
      <w:pageBreakBefore/>
      <w:numPr>
        <w:numId w:val="11"/>
      </w:numPr>
      <w:pBdr>
        <w:bottom w:val="single" w:sz="36" w:space="3" w:color="808080"/>
      </w:pBdr>
      <w:spacing w:after="240"/>
      <w:outlineLvl w:val="0"/>
    </w:pPr>
    <w:rPr>
      <w:b/>
      <w:bCs/>
      <w:smallCaps/>
      <w:sz w:val="32"/>
      <w:szCs w:val="32"/>
    </w:rPr>
  </w:style>
  <w:style w:type="paragraph" w:styleId="Heading2">
    <w:name w:val="heading 2"/>
    <w:basedOn w:val="DisplayText"/>
    <w:next w:val="Normal"/>
    <w:qFormat/>
    <w:pPr>
      <w:keepNext/>
      <w:numPr>
        <w:ilvl w:val="1"/>
        <w:numId w:val="11"/>
      </w:numPr>
      <w:spacing w:before="240" w:after="120"/>
      <w:outlineLvl w:val="1"/>
    </w:pPr>
    <w:rPr>
      <w:b/>
      <w:bCs/>
      <w:sz w:val="28"/>
      <w:szCs w:val="28"/>
    </w:rPr>
  </w:style>
  <w:style w:type="paragraph" w:styleId="Heading3">
    <w:name w:val="heading 3"/>
    <w:basedOn w:val="DisplayText"/>
    <w:next w:val="Normal"/>
    <w:qFormat/>
    <w:pPr>
      <w:keepNext/>
      <w:numPr>
        <w:ilvl w:val="2"/>
        <w:numId w:val="11"/>
      </w:numPr>
      <w:spacing w:before="240" w:after="120"/>
      <w:outlineLvl w:val="2"/>
    </w:pPr>
    <w:rPr>
      <w:b/>
      <w:bCs/>
    </w:rPr>
  </w:style>
  <w:style w:type="paragraph" w:styleId="Heading4">
    <w:name w:val="heading 4"/>
    <w:basedOn w:val="DisplayText"/>
    <w:next w:val="Normal"/>
    <w:qFormat/>
    <w:pPr>
      <w:keepNext/>
      <w:numPr>
        <w:ilvl w:val="3"/>
        <w:numId w:val="11"/>
      </w:numPr>
      <w:spacing w:before="120"/>
      <w:outlineLvl w:val="3"/>
    </w:pPr>
    <w:rPr>
      <w:b/>
      <w:bCs/>
      <w:sz w:val="22"/>
      <w:szCs w:val="22"/>
    </w:rPr>
  </w:style>
  <w:style w:type="paragraph" w:styleId="Heading5">
    <w:name w:val="heading 5"/>
    <w:basedOn w:val="DisplayText"/>
    <w:next w:val="Normal"/>
    <w:qFormat/>
    <w:pPr>
      <w:keepNext/>
      <w:numPr>
        <w:ilvl w:val="4"/>
        <w:numId w:val="11"/>
      </w:numPr>
      <w:spacing w:before="20"/>
      <w:outlineLvl w:val="4"/>
    </w:pPr>
    <w:rPr>
      <w:smallCaps/>
      <w:sz w:val="22"/>
      <w:szCs w:val="22"/>
    </w:rPr>
  </w:style>
  <w:style w:type="paragraph" w:styleId="Heading6">
    <w:name w:val="heading 6"/>
    <w:basedOn w:val="Normal"/>
    <w:next w:val="Normal"/>
    <w:qFormat/>
    <w:pPr>
      <w:numPr>
        <w:ilvl w:val="5"/>
        <w:numId w:val="11"/>
      </w:numPr>
      <w:spacing w:before="120" w:after="60"/>
      <w:outlineLvl w:val="5"/>
    </w:pPr>
    <w:rPr>
      <w:i/>
      <w:iCs/>
    </w:rPr>
  </w:style>
  <w:style w:type="paragraph" w:styleId="Heading7">
    <w:name w:val="heading 7"/>
    <w:basedOn w:val="Normal"/>
    <w:next w:val="Normal"/>
    <w:qFormat/>
    <w:pPr>
      <w:numPr>
        <w:ilvl w:val="6"/>
        <w:numId w:val="11"/>
      </w:numPr>
      <w:spacing w:before="240" w:after="60"/>
      <w:outlineLvl w:val="6"/>
    </w:pPr>
    <w:rPr>
      <w:rFonts w:ascii="Arial" w:hAnsi="Arial" w:cs="Arial"/>
      <w:sz w:val="20"/>
      <w:szCs w:val="20"/>
    </w:rPr>
  </w:style>
  <w:style w:type="paragraph" w:styleId="Heading8">
    <w:name w:val="heading 8"/>
    <w:basedOn w:val="Normal"/>
    <w:next w:val="Normal"/>
    <w:qFormat/>
    <w:pPr>
      <w:numPr>
        <w:ilvl w:val="7"/>
        <w:numId w:val="11"/>
      </w:numPr>
      <w:spacing w:before="240" w:after="60"/>
      <w:outlineLvl w:val="7"/>
    </w:pPr>
    <w:rPr>
      <w:rFonts w:ascii="Arial" w:hAnsi="Arial" w:cs="Arial"/>
      <w:i/>
      <w:iCs/>
      <w:sz w:val="20"/>
      <w:szCs w:val="20"/>
    </w:rPr>
  </w:style>
  <w:style w:type="paragraph" w:styleId="Heading9">
    <w:name w:val="heading 9"/>
    <w:basedOn w:val="Normal"/>
    <w:next w:val="Normal"/>
    <w:qFormat/>
    <w:pPr>
      <w:numPr>
        <w:ilvl w:val="8"/>
        <w:numId w:val="11"/>
      </w:numPr>
      <w:spacing w:before="240" w:after="60"/>
      <w:outlineLvl w:val="8"/>
    </w:pPr>
    <w:rPr>
      <w:rFonts w:ascii="Arial" w:hAnsi="Arial" w:cs="Arial"/>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isplayText">
    <w:name w:val="_Display Text"/>
    <w:pPr>
      <w:autoSpaceDE w:val="0"/>
      <w:autoSpaceDN w:val="0"/>
    </w:pPr>
    <w:rPr>
      <w:rFonts w:ascii="Arial" w:hAnsi="Arial" w:cs="Arial"/>
      <w:noProof/>
      <w:szCs w:val="24"/>
      <w:lang w:val="en-US" w:eastAsia="en-US"/>
    </w:rPr>
  </w:style>
  <w:style w:type="paragraph" w:styleId="NormalIndent">
    <w:name w:val="Normal Indent"/>
    <w:basedOn w:val="Normal"/>
    <w:pPr>
      <w:ind w:left="720"/>
    </w:pPr>
  </w:style>
  <w:style w:type="paragraph" w:customStyle="1" w:styleId="ActionItem">
    <w:name w:val="Action Item"/>
    <w:basedOn w:val="Normal"/>
    <w:pPr>
      <w:ind w:left="360" w:hanging="360"/>
    </w:pPr>
  </w:style>
  <w:style w:type="paragraph" w:styleId="Bibliography">
    <w:name w:val="Bibliography"/>
    <w:pPr>
      <w:autoSpaceDE w:val="0"/>
      <w:autoSpaceDN w:val="0"/>
      <w:spacing w:after="120" w:line="240" w:lineRule="exact"/>
      <w:ind w:left="360" w:hanging="360"/>
    </w:pPr>
    <w:rPr>
      <w:sz w:val="22"/>
      <w:szCs w:val="22"/>
      <w:lang w:val="en-US" w:eastAsia="en-US"/>
    </w:rPr>
  </w:style>
  <w:style w:type="paragraph" w:styleId="Header">
    <w:name w:val="header"/>
    <w:basedOn w:val="Normal"/>
    <w:pPr>
      <w:tabs>
        <w:tab w:val="center" w:pos="3960"/>
        <w:tab w:val="right" w:pos="8280"/>
      </w:tabs>
      <w:spacing w:after="0"/>
    </w:pPr>
    <w:rPr>
      <w:rFonts w:ascii="Verdana" w:hAnsi="Verdana"/>
      <w:b/>
      <w:bCs/>
      <w:color w:val="808080"/>
      <w:sz w:val="24"/>
      <w:szCs w:val="18"/>
    </w:rPr>
  </w:style>
  <w:style w:type="paragraph" w:styleId="Footer">
    <w:name w:val="footer"/>
    <w:basedOn w:val="Normal"/>
    <w:pPr>
      <w:tabs>
        <w:tab w:val="center" w:pos="4320"/>
        <w:tab w:val="right" w:pos="8280"/>
      </w:tabs>
      <w:spacing w:after="0"/>
    </w:pPr>
    <w:rPr>
      <w:sz w:val="18"/>
      <w:szCs w:val="18"/>
    </w:rPr>
  </w:style>
  <w:style w:type="character" w:styleId="PageNumber">
    <w:name w:val="page number"/>
    <w:basedOn w:val="DefaultParagraphFont"/>
  </w:style>
  <w:style w:type="paragraph" w:customStyle="1" w:styleId="Comment">
    <w:name w:val="_Comment"/>
    <w:basedOn w:val="Normal"/>
    <w:next w:val="Normal"/>
    <w:pPr>
      <w:spacing w:after="240"/>
    </w:pPr>
    <w:rPr>
      <w:i/>
      <w:iCs/>
      <w:vanish/>
      <w:color w:val="808080"/>
      <w:sz w:val="20"/>
      <w:szCs w:val="24"/>
    </w:rPr>
  </w:style>
  <w:style w:type="paragraph" w:customStyle="1" w:styleId="Code">
    <w:name w:val="Code"/>
    <w:basedOn w:val="Normal"/>
    <w:pPr>
      <w:keepNext/>
      <w:spacing w:after="0"/>
      <w:ind w:right="-1080"/>
    </w:pPr>
    <w:rPr>
      <w:rFonts w:ascii="Lucida Sans Typewriter" w:hAnsi="Lucida Sans Typewriter"/>
      <w:spacing w:val="-5"/>
      <w:sz w:val="18"/>
      <w:szCs w:val="18"/>
    </w:rPr>
  </w:style>
  <w:style w:type="paragraph" w:customStyle="1" w:styleId="CodeTitle">
    <w:name w:val="Code Title"/>
    <w:basedOn w:val="Code"/>
    <w:next w:val="Code"/>
    <w:pPr>
      <w:pBdr>
        <w:bottom w:val="single" w:sz="36" w:space="1" w:color="808080"/>
      </w:pBdr>
      <w:spacing w:after="60"/>
      <w:ind w:right="0"/>
    </w:pPr>
    <w:rPr>
      <w:rFonts w:ascii="Arial" w:hAnsi="Arial" w:cs="Arial"/>
      <w:b/>
      <w:bCs/>
      <w:sz w:val="20"/>
      <w:szCs w:val="20"/>
    </w:rPr>
  </w:style>
  <w:style w:type="paragraph" w:styleId="Caption">
    <w:name w:val="caption"/>
    <w:basedOn w:val="Normal"/>
    <w:next w:val="Normal"/>
    <w:qFormat/>
    <w:pPr>
      <w:spacing w:before="120"/>
    </w:pPr>
    <w:rPr>
      <w:b/>
      <w:bCs/>
    </w:rPr>
  </w:style>
  <w:style w:type="paragraph" w:customStyle="1" w:styleId="Table-Heading">
    <w:name w:val="Table - Heading"/>
    <w:basedOn w:val="DisplayText"/>
    <w:next w:val="Normal"/>
    <w:pPr>
      <w:keepNext/>
      <w:pBdr>
        <w:bottom w:val="single" w:sz="36" w:space="3" w:color="C0C0C0"/>
      </w:pBdr>
      <w:spacing w:before="120"/>
    </w:pPr>
    <w:rPr>
      <w:b/>
      <w:bCs/>
      <w:szCs w:val="20"/>
    </w:rPr>
  </w:style>
  <w:style w:type="paragraph" w:customStyle="1" w:styleId="Table-Source">
    <w:name w:val="Table - Source"/>
    <w:basedOn w:val="Normal"/>
    <w:next w:val="Normal"/>
    <w:pPr>
      <w:pBdr>
        <w:top w:val="single" w:sz="12" w:space="1" w:color="auto"/>
      </w:pBdr>
    </w:pPr>
    <w:rPr>
      <w:i/>
      <w:iCs/>
      <w:sz w:val="18"/>
      <w:szCs w:val="18"/>
    </w:rPr>
  </w:style>
  <w:style w:type="paragraph" w:customStyle="1" w:styleId="Table-Text">
    <w:name w:val="Table - Text"/>
    <w:basedOn w:val="Normal"/>
    <w:pPr>
      <w:spacing w:before="60" w:after="60"/>
      <w:jc w:val="left"/>
    </w:pPr>
    <w:rPr>
      <w:sz w:val="20"/>
      <w:szCs w:val="20"/>
    </w:rPr>
  </w:style>
  <w:style w:type="paragraph" w:customStyle="1" w:styleId="Note">
    <w:name w:val="Note"/>
    <w:basedOn w:val="Normal"/>
    <w:pPr>
      <w:pBdr>
        <w:top w:val="double" w:sz="6" w:space="3" w:color="FF0000"/>
        <w:left w:val="double" w:sz="6" w:space="3" w:color="FF0000"/>
        <w:bottom w:val="double" w:sz="6" w:space="3" w:color="FF0000"/>
        <w:right w:val="double" w:sz="6" w:space="3" w:color="FF0000"/>
      </w:pBdr>
    </w:pPr>
    <w:rPr>
      <w:vanish/>
      <w:color w:val="FF0000"/>
    </w:rPr>
  </w:style>
  <w:style w:type="paragraph" w:customStyle="1" w:styleId="Table-ColHead">
    <w:name w:val="Table - Col. Head"/>
    <w:basedOn w:val="DisplayText"/>
    <w:pPr>
      <w:keepNext/>
      <w:autoSpaceDE/>
      <w:autoSpaceDN/>
      <w:spacing w:before="60" w:after="60"/>
      <w:jc w:val="center"/>
    </w:pPr>
    <w:rPr>
      <w:rFonts w:cs="Times New Roman"/>
      <w:b/>
      <w:noProof w:val="0"/>
      <w:sz w:val="18"/>
      <w:szCs w:val="20"/>
    </w:rPr>
  </w:style>
  <w:style w:type="paragraph" w:styleId="FootnoteText">
    <w:name w:val="footnote text"/>
    <w:basedOn w:val="Normal"/>
    <w:semiHidden/>
    <w:rPr>
      <w:sz w:val="18"/>
      <w:szCs w:val="18"/>
    </w:rPr>
  </w:style>
  <w:style w:type="character" w:styleId="FootnoteReference">
    <w:name w:val="footnote reference"/>
    <w:semiHidden/>
    <w:rPr>
      <w:position w:val="6"/>
      <w:sz w:val="14"/>
      <w:szCs w:val="14"/>
      <w:vertAlign w:val="superscript"/>
    </w:rPr>
  </w:style>
  <w:style w:type="paragraph" w:customStyle="1" w:styleId="Deliverable">
    <w:name w:val="Deliverable"/>
    <w:basedOn w:val="Normal"/>
    <w:pPr>
      <w:spacing w:after="60"/>
      <w:ind w:left="288" w:hanging="288"/>
    </w:pPr>
    <w:rPr>
      <w:sz w:val="20"/>
      <w:szCs w:val="20"/>
    </w:rPr>
  </w:style>
  <w:style w:type="paragraph" w:customStyle="1" w:styleId="PullQuote">
    <w:name w:val="Pull Quote"/>
    <w:basedOn w:val="Normal"/>
    <w:pPr>
      <w:pBdr>
        <w:top w:val="single" w:sz="18" w:space="12" w:color="auto"/>
        <w:left w:val="single" w:sz="6" w:space="12" w:color="FFFFFF"/>
        <w:bottom w:val="single" w:sz="6" w:space="12" w:color="auto"/>
        <w:right w:val="single" w:sz="6" w:space="12" w:color="FFFFFF"/>
      </w:pBdr>
      <w:shd w:val="pct10" w:color="auto" w:fill="auto"/>
      <w:spacing w:before="120" w:after="240" w:line="288" w:lineRule="auto"/>
      <w:ind w:left="144" w:right="144"/>
      <w:jc w:val="center"/>
    </w:pPr>
    <w:rPr>
      <w:b/>
      <w:bCs/>
      <w:i/>
      <w:iCs/>
    </w:rPr>
  </w:style>
  <w:style w:type="paragraph" w:styleId="TOC1">
    <w:name w:val="toc 1"/>
    <w:basedOn w:val="Normal"/>
    <w:next w:val="Normal"/>
    <w:autoRedefine/>
    <w:uiPriority w:val="39"/>
    <w:pPr>
      <w:spacing w:before="120"/>
      <w:jc w:val="left"/>
    </w:pPr>
    <w:rPr>
      <w:b/>
      <w:bCs/>
      <w:caps/>
      <w:sz w:val="20"/>
      <w:szCs w:val="24"/>
    </w:rPr>
  </w:style>
  <w:style w:type="paragraph" w:styleId="TOC2">
    <w:name w:val="toc 2"/>
    <w:basedOn w:val="Normal"/>
    <w:next w:val="Normal"/>
    <w:autoRedefine/>
    <w:uiPriority w:val="39"/>
    <w:pPr>
      <w:spacing w:after="0"/>
      <w:ind w:left="216"/>
      <w:jc w:val="left"/>
    </w:pPr>
    <w:rPr>
      <w:smallCaps/>
      <w:sz w:val="20"/>
      <w:szCs w:val="24"/>
    </w:rPr>
  </w:style>
  <w:style w:type="paragraph" w:styleId="TOC3">
    <w:name w:val="toc 3"/>
    <w:basedOn w:val="Normal"/>
    <w:next w:val="Normal"/>
    <w:autoRedefine/>
    <w:semiHidden/>
    <w:pPr>
      <w:tabs>
        <w:tab w:val="right" w:leader="dot" w:pos="8640"/>
      </w:tabs>
      <w:spacing w:after="0"/>
      <w:ind w:left="446"/>
      <w:jc w:val="left"/>
    </w:pPr>
    <w:rPr>
      <w:i/>
      <w:iCs/>
    </w:rPr>
  </w:style>
  <w:style w:type="paragraph" w:styleId="TOC4">
    <w:name w:val="toc 4"/>
    <w:basedOn w:val="Normal"/>
    <w:next w:val="Normal"/>
    <w:autoRedefine/>
    <w:semiHidden/>
    <w:pPr>
      <w:tabs>
        <w:tab w:val="right" w:leader="dot" w:pos="8640"/>
      </w:tabs>
      <w:spacing w:after="0"/>
      <w:ind w:left="720"/>
      <w:jc w:val="left"/>
    </w:pPr>
  </w:style>
  <w:style w:type="paragraph" w:styleId="TOC5">
    <w:name w:val="toc 5"/>
    <w:basedOn w:val="Normal"/>
    <w:next w:val="Normal"/>
    <w:autoRedefine/>
    <w:semiHidden/>
    <w:pPr>
      <w:tabs>
        <w:tab w:val="right" w:leader="dot" w:pos="8640"/>
      </w:tabs>
      <w:spacing w:after="0"/>
      <w:ind w:left="960"/>
    </w:pPr>
    <w:rPr>
      <w:sz w:val="18"/>
      <w:szCs w:val="18"/>
    </w:rPr>
  </w:style>
  <w:style w:type="paragraph" w:styleId="TOC6">
    <w:name w:val="toc 6"/>
    <w:basedOn w:val="Normal"/>
    <w:next w:val="Normal"/>
    <w:autoRedefine/>
    <w:semiHidden/>
    <w:pPr>
      <w:tabs>
        <w:tab w:val="right" w:leader="dot" w:pos="8640"/>
      </w:tabs>
      <w:spacing w:after="0"/>
      <w:ind w:left="1200"/>
    </w:pPr>
    <w:rPr>
      <w:sz w:val="18"/>
      <w:szCs w:val="18"/>
    </w:rPr>
  </w:style>
  <w:style w:type="paragraph" w:styleId="TOC7">
    <w:name w:val="toc 7"/>
    <w:basedOn w:val="Normal"/>
    <w:next w:val="Normal"/>
    <w:autoRedefine/>
    <w:semiHidden/>
    <w:pPr>
      <w:tabs>
        <w:tab w:val="right" w:leader="dot" w:pos="8640"/>
      </w:tabs>
      <w:spacing w:after="0"/>
      <w:ind w:left="1440"/>
    </w:pPr>
    <w:rPr>
      <w:sz w:val="18"/>
      <w:szCs w:val="18"/>
    </w:rPr>
  </w:style>
  <w:style w:type="paragraph" w:styleId="TOC8">
    <w:name w:val="toc 8"/>
    <w:basedOn w:val="Normal"/>
    <w:next w:val="Normal"/>
    <w:autoRedefine/>
    <w:semiHidden/>
    <w:pPr>
      <w:tabs>
        <w:tab w:val="right" w:leader="dot" w:pos="8640"/>
      </w:tabs>
      <w:spacing w:after="0"/>
      <w:ind w:left="1680"/>
    </w:pPr>
    <w:rPr>
      <w:sz w:val="18"/>
      <w:szCs w:val="18"/>
    </w:rPr>
  </w:style>
  <w:style w:type="paragraph" w:styleId="TOC9">
    <w:name w:val="toc 9"/>
    <w:basedOn w:val="Normal"/>
    <w:next w:val="Normal"/>
    <w:autoRedefine/>
    <w:semiHidden/>
    <w:pPr>
      <w:tabs>
        <w:tab w:val="right" w:leader="dot" w:pos="8640"/>
      </w:tabs>
      <w:spacing w:after="0"/>
      <w:ind w:left="1920"/>
    </w:pPr>
    <w:rPr>
      <w:sz w:val="18"/>
      <w:szCs w:val="18"/>
    </w:rPr>
  </w:style>
  <w:style w:type="paragraph" w:customStyle="1" w:styleId="Contents">
    <w:name w:val="Contents"/>
    <w:basedOn w:val="Heading1"/>
    <w:pPr>
      <w:numPr>
        <w:numId w:val="0"/>
      </w:numPr>
      <w:outlineLvl w:val="9"/>
    </w:pPr>
  </w:style>
  <w:style w:type="paragraph" w:customStyle="1" w:styleId="Title-Name">
    <w:name w:val="Title - Name"/>
    <w:basedOn w:val="Title"/>
    <w:next w:val="Title-Filename"/>
    <w:pPr>
      <w:pBdr>
        <w:top w:val="none" w:sz="0" w:space="0" w:color="auto"/>
        <w:left w:val="none" w:sz="0" w:space="0" w:color="auto"/>
        <w:bottom w:val="none" w:sz="0" w:space="0" w:color="auto"/>
        <w:right w:val="none" w:sz="0" w:space="0" w:color="auto"/>
      </w:pBdr>
      <w:spacing w:before="480" w:after="720"/>
    </w:pPr>
    <w:rPr>
      <w:b w:val="0"/>
      <w:bCs w:val="0"/>
      <w:sz w:val="28"/>
      <w:szCs w:val="28"/>
    </w:rPr>
  </w:style>
  <w:style w:type="paragraph" w:styleId="Title">
    <w:name w:val="Title"/>
    <w:basedOn w:val="Normal"/>
    <w:qFormat/>
    <w:pPr>
      <w:pBdr>
        <w:top w:val="double" w:sz="6" w:space="6" w:color="auto"/>
        <w:left w:val="double" w:sz="6" w:space="6" w:color="auto"/>
        <w:bottom w:val="double" w:sz="6" w:space="6" w:color="auto"/>
        <w:right w:val="double" w:sz="6" w:space="6" w:color="auto"/>
      </w:pBdr>
      <w:spacing w:after="240"/>
      <w:jc w:val="center"/>
    </w:pPr>
    <w:rPr>
      <w:rFonts w:ascii="Arial" w:hAnsi="Arial" w:cs="Arial"/>
      <w:b/>
      <w:bCs/>
      <w:smallCaps/>
      <w:kern w:val="28"/>
      <w:sz w:val="36"/>
      <w:szCs w:val="36"/>
    </w:rPr>
  </w:style>
  <w:style w:type="paragraph" w:customStyle="1" w:styleId="Title-Filename">
    <w:name w:val="Title - Filename"/>
    <w:basedOn w:val="Title"/>
    <w:next w:val="Title-Date"/>
    <w:pPr>
      <w:pBdr>
        <w:top w:val="none" w:sz="0" w:space="0" w:color="auto"/>
        <w:left w:val="none" w:sz="0" w:space="0" w:color="auto"/>
        <w:bottom w:val="none" w:sz="0" w:space="0" w:color="auto"/>
        <w:right w:val="none" w:sz="0" w:space="0" w:color="auto"/>
      </w:pBdr>
      <w:spacing w:before="480" w:after="720"/>
    </w:pPr>
    <w:rPr>
      <w:b w:val="0"/>
      <w:bCs w:val="0"/>
      <w:smallCaps w:val="0"/>
      <w:sz w:val="28"/>
      <w:szCs w:val="28"/>
    </w:rPr>
  </w:style>
  <w:style w:type="paragraph" w:customStyle="1" w:styleId="Title-Date">
    <w:name w:val="Title - Date"/>
    <w:basedOn w:val="Title"/>
    <w:next w:val="Title-Revision"/>
    <w:pPr>
      <w:pBdr>
        <w:top w:val="none" w:sz="0" w:space="0" w:color="auto"/>
        <w:left w:val="none" w:sz="0" w:space="0" w:color="auto"/>
        <w:bottom w:val="none" w:sz="0" w:space="0" w:color="auto"/>
        <w:right w:val="none" w:sz="0" w:space="0" w:color="auto"/>
      </w:pBdr>
      <w:spacing w:before="240" w:after="720"/>
    </w:pPr>
    <w:rPr>
      <w:sz w:val="28"/>
      <w:szCs w:val="28"/>
    </w:rPr>
  </w:style>
  <w:style w:type="paragraph" w:customStyle="1" w:styleId="Title-Revision">
    <w:name w:val="Title - Revision"/>
    <w:basedOn w:val="Title"/>
    <w:pPr>
      <w:pBdr>
        <w:top w:val="none" w:sz="0" w:space="0" w:color="auto"/>
        <w:left w:val="none" w:sz="0" w:space="0" w:color="auto"/>
        <w:bottom w:val="none" w:sz="0" w:space="0" w:color="auto"/>
        <w:right w:val="none" w:sz="0" w:space="0" w:color="auto"/>
      </w:pBdr>
      <w:spacing w:before="720"/>
    </w:pPr>
  </w:style>
  <w:style w:type="paragraph" w:styleId="TableofFigures">
    <w:name w:val="table of figures"/>
    <w:basedOn w:val="Normal"/>
    <w:next w:val="Normal"/>
    <w:uiPriority w:val="99"/>
    <w:pPr>
      <w:tabs>
        <w:tab w:val="right" w:leader="dot" w:pos="8640"/>
      </w:tabs>
      <w:ind w:left="400" w:hanging="400"/>
    </w:pPr>
  </w:style>
  <w:style w:type="paragraph" w:customStyle="1" w:styleId="Comment0">
    <w:name w:val="Comment"/>
    <w:basedOn w:val="Normal"/>
    <w:rPr>
      <w:i/>
      <w:iCs/>
      <w:color w:val="000080"/>
      <w:sz w:val="20"/>
    </w:rPr>
  </w:style>
  <w:style w:type="paragraph" w:customStyle="1" w:styleId="Heading1-FormatOnly">
    <w:name w:val="Heading 1 - Format Only"/>
    <w:basedOn w:val="Heading1"/>
    <w:pPr>
      <w:outlineLvl w:val="9"/>
    </w:pPr>
  </w:style>
  <w:style w:type="paragraph" w:customStyle="1" w:styleId="TableText">
    <w:name w:val="Table Text"/>
    <w:basedOn w:val="Normal"/>
    <w:pPr>
      <w:spacing w:before="60" w:after="60" w:line="480" w:lineRule="auto"/>
      <w:jc w:val="left"/>
    </w:pPr>
    <w:rPr>
      <w:sz w:val="20"/>
      <w:szCs w:val="24"/>
    </w:rPr>
  </w:style>
  <w:style w:type="paragraph" w:styleId="BodyText">
    <w:name w:val="Body Text"/>
    <w:basedOn w:val="Normal"/>
    <w:pPr>
      <w:autoSpaceDE/>
      <w:autoSpaceDN/>
      <w:spacing w:after="0"/>
      <w:jc w:val="center"/>
    </w:pPr>
    <w:rPr>
      <w:rFonts w:ascii="Verdana" w:hAnsi="Verdana"/>
      <w:sz w:val="20"/>
      <w:szCs w:val="20"/>
    </w:rPr>
  </w:style>
  <w:style w:type="character" w:styleId="Hyperlink">
    <w:name w:val="Hyperlink"/>
    <w:uiPriority w:val="99"/>
    <w:rPr>
      <w:color w:val="0000FF"/>
      <w:u w:val="single"/>
    </w:rPr>
  </w:style>
  <w:style w:type="paragraph" w:customStyle="1" w:styleId="Body">
    <w:name w:val="Body"/>
    <w:pPr>
      <w:widowControl w:val="0"/>
      <w:spacing w:line="280" w:lineRule="atLeast"/>
    </w:pPr>
    <w:rPr>
      <w:rFonts w:ascii="Verdana" w:hAnsi="Verdana"/>
      <w:color w:val="000000"/>
      <w:lang w:val="en-US" w:eastAsia="en-US"/>
    </w:rPr>
  </w:style>
  <w:style w:type="paragraph" w:customStyle="1" w:styleId="Tabletext0">
    <w:name w:val="Table text"/>
    <w:basedOn w:val="Normal"/>
    <w:pPr>
      <w:autoSpaceDE/>
      <w:autoSpaceDN/>
      <w:spacing w:after="40"/>
      <w:jc w:val="left"/>
    </w:pPr>
    <w:rPr>
      <w:color w:val="000000"/>
      <w:sz w:val="24"/>
      <w:szCs w:val="20"/>
    </w:rPr>
  </w:style>
  <w:style w:type="paragraph" w:styleId="Subtitle">
    <w:name w:val="Subtitle"/>
    <w:basedOn w:val="Normal"/>
    <w:qFormat/>
    <w:pPr>
      <w:autoSpaceDE/>
      <w:autoSpaceDN/>
      <w:spacing w:before="240" w:after="0"/>
      <w:jc w:val="left"/>
    </w:pPr>
    <w:rPr>
      <w:b/>
      <w:color w:val="000000"/>
      <w:sz w:val="24"/>
      <w:szCs w:val="20"/>
    </w:rPr>
  </w:style>
  <w:style w:type="paragraph" w:customStyle="1" w:styleId="Heading1-FormatOnly-2">
    <w:name w:val="Heading 1 - Format Only-2"/>
    <w:basedOn w:val="Heading1"/>
    <w:next w:val="Body"/>
    <w:pPr>
      <w:pageBreakBefore w:val="0"/>
      <w:numPr>
        <w:numId w:val="0"/>
      </w:numPr>
      <w:pBdr>
        <w:bottom w:val="single" w:sz="24" w:space="3" w:color="808080"/>
      </w:pBdr>
      <w:autoSpaceDE/>
      <w:autoSpaceDN/>
      <w:spacing w:before="240"/>
      <w:outlineLvl w:val="9"/>
    </w:pPr>
    <w:rPr>
      <w:rFonts w:cs="Times New Roman"/>
      <w:b w:val="0"/>
      <w:bCs w:val="0"/>
      <w:smallCaps w:val="0"/>
      <w:noProof w:val="0"/>
      <w:sz w:val="28"/>
      <w:szCs w:val="20"/>
    </w:rPr>
  </w:style>
  <w:style w:type="paragraph" w:styleId="BodyText2">
    <w:name w:val="Body Text 2"/>
    <w:basedOn w:val="Normal"/>
    <w:rPr>
      <w:color w:val="FF0000"/>
    </w:rPr>
  </w:style>
  <w:style w:type="character" w:styleId="FollowedHyperlink">
    <w:name w:val="FollowedHyperlink"/>
    <w:rPr>
      <w:color w:val="800080"/>
      <w:u w:val="single"/>
    </w:rPr>
  </w:style>
  <w:style w:type="character" w:styleId="CommentReference">
    <w:name w:val="annotation reference"/>
    <w:semiHidden/>
    <w:rPr>
      <w:sz w:val="16"/>
      <w:szCs w:val="16"/>
    </w:rPr>
  </w:style>
  <w:style w:type="paragraph" w:styleId="CommentText">
    <w:name w:val="annotation text"/>
    <w:basedOn w:val="Normal"/>
    <w:semiHidden/>
    <w:rPr>
      <w:sz w:val="20"/>
      <w:szCs w:val="20"/>
    </w:rPr>
  </w:style>
  <w:style w:type="paragraph" w:styleId="Index1">
    <w:name w:val="index 1"/>
    <w:basedOn w:val="Normal"/>
    <w:next w:val="Normal"/>
    <w:autoRedefine/>
    <w:semiHidden/>
    <w:pPr>
      <w:overflowPunct w:val="0"/>
      <w:adjustRightInd w:val="0"/>
      <w:spacing w:after="0"/>
      <w:ind w:left="220" w:hanging="220"/>
      <w:jc w:val="left"/>
      <w:textAlignment w:val="baseline"/>
    </w:pPr>
    <w:rPr>
      <w:szCs w:val="20"/>
    </w:rPr>
  </w:style>
  <w:style w:type="paragraph" w:styleId="BalloonText">
    <w:name w:val="Balloon Text"/>
    <w:basedOn w:val="Normal"/>
    <w:semiHidden/>
    <w:rsid w:val="00D7455D"/>
    <w:rPr>
      <w:rFonts w:ascii="Tahoma" w:hAnsi="Tahoma" w:cs="Tahoma"/>
      <w:sz w:val="16"/>
      <w:szCs w:val="16"/>
    </w:rPr>
  </w:style>
  <w:style w:type="table" w:styleId="TableGrid">
    <w:name w:val="Table Grid"/>
    <w:basedOn w:val="TableNormal"/>
    <w:rsid w:val="005B1870"/>
    <w:pPr>
      <w:autoSpaceDE w:val="0"/>
      <w:autoSpaceDN w:val="0"/>
      <w:spacing w:after="12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E852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12</Pages>
  <Words>1103</Words>
  <Characters>6290</Characters>
  <Application>Microsoft Macintosh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T-SOP010-1 Functional Specifications Template</vt:lpstr>
    </vt:vector>
  </TitlesOfParts>
  <Manager>Kewan Qadre Khawaja</Manager>
  <Company>Techlogix</Company>
  <LinksUpToDate>false</LinksUpToDate>
  <CharactersWithSpaces>7379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T-SOP010-1 Functional Specifications Template</dc:title>
  <dc:subject>ISO 9000</dc:subject>
  <dc:creator>Kewan Qadre Khawaja / Ata-ul Haleem</dc:creator>
  <cp:keywords>Functional Specifications Template</cp:keywords>
  <cp:lastModifiedBy>Erik Maresia</cp:lastModifiedBy>
  <cp:revision>6</cp:revision>
  <cp:lastPrinted>2005-03-18T14:25:00Z</cp:lastPrinted>
  <dcterms:created xsi:type="dcterms:W3CDTF">2018-03-25T19:36:00Z</dcterms:created>
  <dcterms:modified xsi:type="dcterms:W3CDTF">2018-03-25T19:52:00Z</dcterms:modified>
  <cp:category>ISO 9000</cp:category>
</cp:coreProperties>
</file>